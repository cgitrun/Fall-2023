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2459" w14:textId="742C9B58" w:rsidR="00883D04" w:rsidRDefault="00883D04" w:rsidP="00BA15BE">
      <w:pPr>
        <w:shd w:val="clear" w:color="auto" w:fill="FFFFFF"/>
        <w:rPr>
          <w:rFonts w:eastAsia="Times New Roman" w:cstheme="minorHAnsi"/>
          <w:color w:val="000000"/>
        </w:rPr>
      </w:pPr>
      <w:r>
        <w:rPr>
          <w:rFonts w:eastAsia="Times New Roman" w:cstheme="minorHAnsi"/>
          <w:noProof/>
          <w:color w:val="000000"/>
        </w:rPr>
        <w:drawing>
          <wp:inline distT="0" distB="0" distL="0" distR="0" wp14:anchorId="139A0401" wp14:editId="1108B408">
            <wp:extent cx="1341120" cy="854677"/>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2519" cy="874687"/>
                    </a:xfrm>
                    <a:prstGeom prst="rect">
                      <a:avLst/>
                    </a:prstGeom>
                  </pic:spPr>
                </pic:pic>
              </a:graphicData>
            </a:graphic>
          </wp:inline>
        </w:drawing>
      </w:r>
    </w:p>
    <w:p w14:paraId="00F65F9F" w14:textId="77777777" w:rsidR="00883D04" w:rsidRDefault="00883D04" w:rsidP="00883D04"/>
    <w:p w14:paraId="2A47763F" w14:textId="232D0F2D" w:rsidR="005B784F" w:rsidRDefault="00883D04" w:rsidP="00883D04">
      <w:pPr>
        <w:rPr>
          <w:sz w:val="36"/>
          <w:szCs w:val="36"/>
        </w:rPr>
      </w:pPr>
      <w:r w:rsidRPr="009E0ABE">
        <w:rPr>
          <w:sz w:val="36"/>
          <w:szCs w:val="36"/>
        </w:rPr>
        <w:t>17-6</w:t>
      </w:r>
      <w:r w:rsidR="005B784F">
        <w:rPr>
          <w:sz w:val="36"/>
          <w:szCs w:val="36"/>
        </w:rPr>
        <w:t>12</w:t>
      </w:r>
      <w:r w:rsidR="004B3933">
        <w:rPr>
          <w:sz w:val="36"/>
          <w:szCs w:val="36"/>
        </w:rPr>
        <w:t xml:space="preserve"> </w:t>
      </w:r>
      <w:r w:rsidR="005B784F">
        <w:rPr>
          <w:sz w:val="36"/>
          <w:szCs w:val="36"/>
        </w:rPr>
        <w:t>– Fall 202</w:t>
      </w:r>
      <w:r w:rsidR="004B3933">
        <w:rPr>
          <w:sz w:val="36"/>
          <w:szCs w:val="36"/>
        </w:rPr>
        <w:t>3</w:t>
      </w:r>
    </w:p>
    <w:p w14:paraId="4E73E11F" w14:textId="24B19EAC" w:rsidR="005B784F" w:rsidRDefault="005B784F" w:rsidP="00883D04">
      <w:pPr>
        <w:rPr>
          <w:sz w:val="36"/>
          <w:szCs w:val="36"/>
        </w:rPr>
      </w:pPr>
      <w:r>
        <w:rPr>
          <w:sz w:val="36"/>
          <w:szCs w:val="36"/>
        </w:rPr>
        <w:t>Business and Marketing Strategy</w:t>
      </w:r>
    </w:p>
    <w:p w14:paraId="2906D94F" w14:textId="06CB7163" w:rsidR="00883D04" w:rsidRDefault="00883D04" w:rsidP="00883D04"/>
    <w:p w14:paraId="64730347" w14:textId="77777777" w:rsidR="008D37F0" w:rsidRDefault="008D37F0" w:rsidP="00883D04"/>
    <w:p w14:paraId="2B51A8A4" w14:textId="6F85EEBB" w:rsidR="008D37F0" w:rsidRPr="009E0ABE" w:rsidRDefault="00B57F57" w:rsidP="00883D04">
      <w:pPr>
        <w:pBdr>
          <w:bottom w:val="single" w:sz="12" w:space="1" w:color="auto"/>
        </w:pBdr>
        <w:rPr>
          <w:b/>
          <w:bCs/>
          <w:sz w:val="48"/>
          <w:szCs w:val="48"/>
        </w:rPr>
      </w:pPr>
      <w:r>
        <w:rPr>
          <w:b/>
          <w:bCs/>
          <w:sz w:val="48"/>
          <w:szCs w:val="48"/>
        </w:rPr>
        <w:t>Business Case</w:t>
      </w:r>
      <w:r w:rsidR="005B784F">
        <w:rPr>
          <w:b/>
          <w:bCs/>
          <w:sz w:val="48"/>
          <w:szCs w:val="48"/>
        </w:rPr>
        <w:t xml:space="preserve"> </w:t>
      </w:r>
      <w:r w:rsidR="008B0546">
        <w:rPr>
          <w:b/>
          <w:bCs/>
          <w:sz w:val="48"/>
          <w:szCs w:val="48"/>
        </w:rPr>
        <w:t>Workbook</w:t>
      </w:r>
    </w:p>
    <w:p w14:paraId="65E85D92" w14:textId="77777777" w:rsidR="001746F4" w:rsidRDefault="001746F4" w:rsidP="00883D04">
      <w:pPr>
        <w:rPr>
          <w:color w:val="C00000"/>
          <w:sz w:val="36"/>
          <w:szCs w:val="36"/>
        </w:rPr>
      </w:pPr>
    </w:p>
    <w:p w14:paraId="6A68EB1A" w14:textId="4EB7B568" w:rsidR="00360935" w:rsidRDefault="00C33F87" w:rsidP="00883D04">
      <w:pPr>
        <w:rPr>
          <w:color w:val="C00000"/>
          <w:sz w:val="36"/>
          <w:szCs w:val="36"/>
        </w:rPr>
      </w:pPr>
      <w:r>
        <w:rPr>
          <w:color w:val="C00000"/>
          <w:sz w:val="36"/>
          <w:szCs w:val="36"/>
        </w:rPr>
        <w:t>Amazon</w:t>
      </w:r>
    </w:p>
    <w:p w14:paraId="216529AE" w14:textId="21ECB5EA" w:rsidR="002A5562" w:rsidRDefault="00C33F87" w:rsidP="00883D04">
      <w:pPr>
        <w:rPr>
          <w:color w:val="C00000"/>
          <w:sz w:val="36"/>
          <w:szCs w:val="36"/>
        </w:rPr>
      </w:pPr>
      <w:r>
        <w:rPr>
          <w:color w:val="C00000"/>
          <w:sz w:val="36"/>
          <w:szCs w:val="36"/>
        </w:rPr>
        <w:t>Alexa Echo</w:t>
      </w:r>
    </w:p>
    <w:p w14:paraId="2C7B7877" w14:textId="4C641D75" w:rsidR="002A5562" w:rsidRDefault="002A5562" w:rsidP="00883D04">
      <w:pPr>
        <w:rPr>
          <w:color w:val="C00000"/>
          <w:sz w:val="36"/>
          <w:szCs w:val="36"/>
        </w:rPr>
      </w:pPr>
      <w:r>
        <w:rPr>
          <w:color w:val="C00000"/>
          <w:sz w:val="36"/>
          <w:szCs w:val="36"/>
        </w:rPr>
        <w:t>[</w:t>
      </w:r>
      <w:r w:rsidR="00D5124A">
        <w:rPr>
          <w:color w:val="C00000"/>
          <w:sz w:val="36"/>
          <w:szCs w:val="36"/>
        </w:rPr>
        <w:t>insert the name of your</w:t>
      </w:r>
      <w:r>
        <w:rPr>
          <w:color w:val="C00000"/>
          <w:sz w:val="36"/>
          <w:szCs w:val="36"/>
        </w:rPr>
        <w:t xml:space="preserve"> product idea name</w:t>
      </w:r>
      <w:r w:rsidR="00D5124A">
        <w:rPr>
          <w:color w:val="C00000"/>
          <w:sz w:val="36"/>
          <w:szCs w:val="36"/>
        </w:rPr>
        <w:t>, when ready</w:t>
      </w:r>
      <w:r>
        <w:rPr>
          <w:color w:val="C00000"/>
          <w:sz w:val="36"/>
          <w:szCs w:val="36"/>
        </w:rPr>
        <w:t>]</w:t>
      </w:r>
    </w:p>
    <w:p w14:paraId="7CE99288" w14:textId="77777777" w:rsidR="002A5562" w:rsidRDefault="002A5562" w:rsidP="00883D04">
      <w:pPr>
        <w:rPr>
          <w:color w:val="C00000"/>
          <w:sz w:val="36"/>
          <w:szCs w:val="36"/>
        </w:rPr>
      </w:pPr>
    </w:p>
    <w:p w14:paraId="140BC32F" w14:textId="77777777" w:rsidR="001746F4" w:rsidRDefault="001746F4" w:rsidP="00883D04">
      <w:pPr>
        <w:rPr>
          <w:color w:val="000000" w:themeColor="text1"/>
          <w:sz w:val="36"/>
          <w:szCs w:val="36"/>
        </w:rPr>
      </w:pPr>
    </w:p>
    <w:p w14:paraId="76BF59FE" w14:textId="19537D84" w:rsidR="008D37F0" w:rsidRPr="009E0ABE" w:rsidRDefault="00360935" w:rsidP="00883D04">
      <w:pPr>
        <w:rPr>
          <w:color w:val="C00000"/>
          <w:sz w:val="36"/>
          <w:szCs w:val="36"/>
        </w:rPr>
      </w:pPr>
      <w:r w:rsidRPr="003828A4">
        <w:rPr>
          <w:color w:val="000000" w:themeColor="text1"/>
          <w:sz w:val="36"/>
          <w:szCs w:val="36"/>
        </w:rPr>
        <w:t>By</w:t>
      </w:r>
      <w:r>
        <w:rPr>
          <w:color w:val="C00000"/>
          <w:sz w:val="36"/>
          <w:szCs w:val="36"/>
        </w:rPr>
        <w:t xml:space="preserve"> </w:t>
      </w:r>
      <w:r w:rsidR="00C33F87">
        <w:rPr>
          <w:color w:val="C00000"/>
          <w:sz w:val="36"/>
          <w:szCs w:val="36"/>
        </w:rPr>
        <w:t>Carl Gruhn</w:t>
      </w:r>
    </w:p>
    <w:p w14:paraId="28CEF06F" w14:textId="25EAACFD" w:rsidR="00883D04" w:rsidRDefault="00883D04" w:rsidP="00883D04">
      <w:pPr>
        <w:rPr>
          <w:sz w:val="20"/>
          <w:szCs w:val="20"/>
        </w:rPr>
      </w:pPr>
    </w:p>
    <w:p w14:paraId="08CC33DF" w14:textId="77777777" w:rsidR="00ED1E87" w:rsidRDefault="00ED1E87">
      <w:pPr>
        <w:rPr>
          <w:rFonts w:eastAsia="Times New Roman" w:cstheme="minorHAnsi"/>
          <w:color w:val="000000"/>
        </w:rPr>
      </w:pPr>
    </w:p>
    <w:p w14:paraId="3208C109" w14:textId="77777777" w:rsidR="00ED1E87" w:rsidRDefault="00ED1E87">
      <w:pPr>
        <w:rPr>
          <w:rFonts w:eastAsia="Times New Roman" w:cstheme="minorHAnsi"/>
          <w:color w:val="000000"/>
        </w:rPr>
      </w:pPr>
    </w:p>
    <w:p w14:paraId="7B06D357" w14:textId="77777777" w:rsidR="00F35A04" w:rsidRDefault="00F35A04">
      <w:pPr>
        <w:rPr>
          <w:rFonts w:eastAsia="Times New Roman" w:cstheme="minorHAnsi"/>
          <w:color w:val="000000"/>
        </w:rPr>
      </w:pPr>
    </w:p>
    <w:p w14:paraId="5C22F1C2" w14:textId="77777777" w:rsidR="004B3933" w:rsidRDefault="004B3933" w:rsidP="004B3933">
      <w:pPr>
        <w:rPr>
          <w:rFonts w:eastAsia="Times New Roman" w:cstheme="minorHAnsi"/>
          <w:i/>
          <w:iCs/>
          <w:color w:val="000000"/>
          <w:sz w:val="21"/>
          <w:szCs w:val="21"/>
        </w:rPr>
      </w:pPr>
    </w:p>
    <w:p w14:paraId="2472ED34" w14:textId="77777777" w:rsidR="004B3933" w:rsidRDefault="004B3933" w:rsidP="004B3933">
      <w:pPr>
        <w:rPr>
          <w:rFonts w:eastAsia="Times New Roman" w:cstheme="minorHAnsi"/>
          <w:i/>
          <w:iCs/>
          <w:color w:val="000000"/>
          <w:sz w:val="21"/>
          <w:szCs w:val="21"/>
        </w:rPr>
      </w:pPr>
    </w:p>
    <w:p w14:paraId="49B75D51" w14:textId="77777777" w:rsidR="004B3933" w:rsidRDefault="004B3933" w:rsidP="004B3933">
      <w:pPr>
        <w:rPr>
          <w:rFonts w:eastAsia="Times New Roman" w:cstheme="minorHAnsi"/>
          <w:i/>
          <w:iCs/>
          <w:color w:val="000000"/>
          <w:sz w:val="21"/>
          <w:szCs w:val="21"/>
        </w:rPr>
      </w:pPr>
    </w:p>
    <w:p w14:paraId="4B687B3D" w14:textId="77777777" w:rsidR="004B3933" w:rsidRDefault="004B3933" w:rsidP="004B3933">
      <w:pPr>
        <w:rPr>
          <w:rFonts w:eastAsia="Times New Roman" w:cstheme="minorHAnsi"/>
          <w:i/>
          <w:iCs/>
          <w:color w:val="000000"/>
          <w:sz w:val="21"/>
          <w:szCs w:val="21"/>
        </w:rPr>
      </w:pPr>
    </w:p>
    <w:p w14:paraId="52A6E9E5" w14:textId="77777777" w:rsidR="004B3933" w:rsidRDefault="004B3933" w:rsidP="004B3933">
      <w:pPr>
        <w:rPr>
          <w:rFonts w:eastAsia="Times New Roman" w:cstheme="minorHAnsi"/>
          <w:i/>
          <w:iCs/>
          <w:color w:val="000000"/>
          <w:sz w:val="21"/>
          <w:szCs w:val="21"/>
        </w:rPr>
      </w:pPr>
    </w:p>
    <w:p w14:paraId="739E94D1" w14:textId="77777777" w:rsidR="004B3933" w:rsidRDefault="004B3933" w:rsidP="004B3933">
      <w:pPr>
        <w:rPr>
          <w:rFonts w:eastAsia="Times New Roman" w:cstheme="minorHAnsi"/>
          <w:i/>
          <w:iCs/>
          <w:color w:val="000000"/>
          <w:sz w:val="21"/>
          <w:szCs w:val="21"/>
        </w:rPr>
      </w:pPr>
    </w:p>
    <w:p w14:paraId="543AABE0" w14:textId="77777777" w:rsidR="004B3933" w:rsidRDefault="004B3933" w:rsidP="004B3933">
      <w:pPr>
        <w:rPr>
          <w:rFonts w:eastAsia="Times New Roman" w:cstheme="minorHAnsi"/>
          <w:i/>
          <w:iCs/>
          <w:color w:val="000000"/>
          <w:sz w:val="21"/>
          <w:szCs w:val="21"/>
        </w:rPr>
      </w:pPr>
    </w:p>
    <w:p w14:paraId="68DDB239" w14:textId="77777777" w:rsidR="004B3933" w:rsidRDefault="004B3933" w:rsidP="004B3933">
      <w:pPr>
        <w:rPr>
          <w:rFonts w:eastAsia="Times New Roman" w:cstheme="minorHAnsi"/>
          <w:i/>
          <w:iCs/>
          <w:color w:val="000000"/>
          <w:sz w:val="21"/>
          <w:szCs w:val="21"/>
        </w:rPr>
      </w:pPr>
    </w:p>
    <w:p w14:paraId="745007F2" w14:textId="77777777" w:rsidR="004B3933" w:rsidRDefault="004B3933" w:rsidP="004B3933">
      <w:pPr>
        <w:rPr>
          <w:rFonts w:eastAsia="Times New Roman" w:cstheme="minorHAnsi"/>
          <w:i/>
          <w:iCs/>
          <w:color w:val="000000"/>
          <w:sz w:val="21"/>
          <w:szCs w:val="21"/>
        </w:rPr>
      </w:pPr>
    </w:p>
    <w:p w14:paraId="692FD056" w14:textId="77777777" w:rsidR="004B3933" w:rsidRDefault="004B3933" w:rsidP="004B3933">
      <w:pPr>
        <w:rPr>
          <w:rFonts w:eastAsia="Times New Roman" w:cstheme="minorHAnsi"/>
          <w:i/>
          <w:iCs/>
          <w:color w:val="000000"/>
          <w:sz w:val="21"/>
          <w:szCs w:val="21"/>
        </w:rPr>
      </w:pPr>
    </w:p>
    <w:p w14:paraId="5AF07503" w14:textId="77777777" w:rsidR="004B3933" w:rsidRDefault="004B3933" w:rsidP="004B3933">
      <w:pPr>
        <w:rPr>
          <w:rFonts w:eastAsia="Times New Roman" w:cstheme="minorHAnsi"/>
          <w:i/>
          <w:iCs/>
          <w:color w:val="000000"/>
          <w:sz w:val="21"/>
          <w:szCs w:val="21"/>
        </w:rPr>
      </w:pPr>
    </w:p>
    <w:p w14:paraId="22543FCC" w14:textId="77777777" w:rsidR="004B3933" w:rsidRDefault="004B3933" w:rsidP="004B3933">
      <w:pPr>
        <w:rPr>
          <w:rFonts w:eastAsia="Times New Roman" w:cstheme="minorHAnsi"/>
          <w:i/>
          <w:iCs/>
          <w:color w:val="000000"/>
          <w:sz w:val="21"/>
          <w:szCs w:val="21"/>
        </w:rPr>
      </w:pPr>
    </w:p>
    <w:p w14:paraId="0F45E2B5" w14:textId="77777777" w:rsidR="004B3933" w:rsidRDefault="004B3933" w:rsidP="004B3933">
      <w:pPr>
        <w:rPr>
          <w:rFonts w:eastAsia="Times New Roman" w:cstheme="minorHAnsi"/>
          <w:i/>
          <w:iCs/>
          <w:color w:val="000000"/>
          <w:sz w:val="21"/>
          <w:szCs w:val="21"/>
        </w:rPr>
      </w:pPr>
    </w:p>
    <w:p w14:paraId="186381E8" w14:textId="77777777" w:rsidR="004B3933" w:rsidRDefault="004B3933" w:rsidP="004B3933">
      <w:pPr>
        <w:rPr>
          <w:rFonts w:eastAsia="Times New Roman" w:cstheme="minorHAnsi"/>
          <w:i/>
          <w:iCs/>
          <w:color w:val="000000"/>
          <w:sz w:val="21"/>
          <w:szCs w:val="21"/>
        </w:rPr>
      </w:pPr>
    </w:p>
    <w:p w14:paraId="375B6C44" w14:textId="400EF093" w:rsidR="004B3933" w:rsidRPr="004858B5" w:rsidRDefault="004B3933" w:rsidP="004B3933">
      <w:pPr>
        <w:rPr>
          <w:rFonts w:eastAsia="Times New Roman" w:cstheme="minorHAnsi"/>
          <w:i/>
          <w:iCs/>
          <w:color w:val="000000"/>
          <w:sz w:val="21"/>
          <w:szCs w:val="21"/>
        </w:rPr>
      </w:pPr>
      <w:r w:rsidRPr="004858B5">
        <w:rPr>
          <w:rFonts w:eastAsia="Times New Roman" w:cstheme="minorHAnsi"/>
          <w:i/>
          <w:iCs/>
          <w:color w:val="000000"/>
          <w:sz w:val="21"/>
          <w:szCs w:val="21"/>
        </w:rPr>
        <w:t>About th</w:t>
      </w:r>
      <w:r>
        <w:rPr>
          <w:rFonts w:eastAsia="Times New Roman" w:cstheme="minorHAnsi"/>
          <w:i/>
          <w:iCs/>
          <w:color w:val="000000"/>
          <w:sz w:val="21"/>
          <w:szCs w:val="21"/>
        </w:rPr>
        <w:t xml:space="preserve">is </w:t>
      </w:r>
      <w:r w:rsidRPr="004858B5">
        <w:rPr>
          <w:rFonts w:eastAsia="Times New Roman" w:cstheme="minorHAnsi"/>
          <w:i/>
          <w:iCs/>
          <w:color w:val="000000"/>
          <w:sz w:val="21"/>
          <w:szCs w:val="21"/>
        </w:rPr>
        <w:t xml:space="preserve">course. </w:t>
      </w:r>
    </w:p>
    <w:p w14:paraId="7393382F" w14:textId="29F6836B" w:rsidR="001C08A7" w:rsidRDefault="004B3933">
      <w:pPr>
        <w:rPr>
          <w:rFonts w:eastAsia="Times New Roman" w:cstheme="minorHAnsi"/>
          <w:i/>
          <w:iCs/>
          <w:color w:val="000000"/>
          <w:sz w:val="21"/>
          <w:szCs w:val="21"/>
        </w:rPr>
      </w:pPr>
      <w:r w:rsidRPr="004858B5">
        <w:rPr>
          <w:rFonts w:eastAsia="Times New Roman" w:cstheme="minorHAnsi"/>
          <w:i/>
          <w:iCs/>
          <w:color w:val="000000"/>
          <w:sz w:val="21"/>
          <w:szCs w:val="21"/>
        </w:rPr>
        <w:t xml:space="preserve">In this course, students </w:t>
      </w:r>
      <w:r>
        <w:rPr>
          <w:rFonts w:eastAsia="Times New Roman" w:cstheme="minorHAnsi"/>
          <w:i/>
          <w:iCs/>
          <w:color w:val="000000"/>
          <w:sz w:val="21"/>
          <w:szCs w:val="21"/>
        </w:rPr>
        <w:t xml:space="preserve">develop a business </w:t>
      </w:r>
      <w:r w:rsidR="003F3492">
        <w:rPr>
          <w:rFonts w:eastAsia="Times New Roman" w:cstheme="minorHAnsi"/>
          <w:i/>
          <w:iCs/>
          <w:color w:val="000000"/>
          <w:sz w:val="21"/>
          <w:szCs w:val="21"/>
        </w:rPr>
        <w:t>justification</w:t>
      </w:r>
      <w:r>
        <w:rPr>
          <w:rFonts w:eastAsia="Times New Roman" w:cstheme="minorHAnsi"/>
          <w:i/>
          <w:iCs/>
          <w:color w:val="000000"/>
          <w:sz w:val="21"/>
          <w:szCs w:val="21"/>
        </w:rPr>
        <w:t xml:space="preserve"> </w:t>
      </w:r>
      <w:r w:rsidR="0047239C">
        <w:rPr>
          <w:rFonts w:eastAsia="Times New Roman" w:cstheme="minorHAnsi"/>
          <w:i/>
          <w:iCs/>
          <w:color w:val="000000"/>
          <w:sz w:val="21"/>
          <w:szCs w:val="21"/>
        </w:rPr>
        <w:t>for</w:t>
      </w:r>
      <w:r>
        <w:rPr>
          <w:rFonts w:eastAsia="Times New Roman" w:cstheme="minorHAnsi"/>
          <w:i/>
          <w:iCs/>
          <w:color w:val="000000"/>
          <w:sz w:val="21"/>
          <w:szCs w:val="21"/>
        </w:rPr>
        <w:t xml:space="preserve"> add</w:t>
      </w:r>
      <w:r w:rsidR="0047239C">
        <w:rPr>
          <w:rFonts w:eastAsia="Times New Roman" w:cstheme="minorHAnsi"/>
          <w:i/>
          <w:iCs/>
          <w:color w:val="000000"/>
          <w:sz w:val="21"/>
          <w:szCs w:val="21"/>
        </w:rPr>
        <w:t>ing</w:t>
      </w:r>
      <w:r>
        <w:rPr>
          <w:rFonts w:eastAsia="Times New Roman" w:cstheme="minorHAnsi"/>
          <w:i/>
          <w:iCs/>
          <w:color w:val="000000"/>
          <w:sz w:val="21"/>
          <w:szCs w:val="21"/>
        </w:rPr>
        <w:t xml:space="preserve"> a new technology product to an existing product line of a </w:t>
      </w:r>
      <w:proofErr w:type="gramStart"/>
      <w:r>
        <w:rPr>
          <w:rFonts w:eastAsia="Times New Roman" w:cstheme="minorHAnsi"/>
          <w:i/>
          <w:iCs/>
          <w:color w:val="000000"/>
          <w:sz w:val="21"/>
          <w:szCs w:val="21"/>
        </w:rPr>
        <w:t>publicly-traded</w:t>
      </w:r>
      <w:proofErr w:type="gramEnd"/>
      <w:r>
        <w:rPr>
          <w:rFonts w:eastAsia="Times New Roman" w:cstheme="minorHAnsi"/>
          <w:i/>
          <w:iCs/>
          <w:color w:val="000000"/>
          <w:sz w:val="21"/>
          <w:szCs w:val="21"/>
        </w:rPr>
        <w:t xml:space="preserve"> company. The focus is on developing skills with applying business, strategy, marketing </w:t>
      </w:r>
      <w:r w:rsidR="00E20AAB">
        <w:rPr>
          <w:rFonts w:eastAsia="Times New Roman" w:cstheme="minorHAnsi"/>
          <w:i/>
          <w:iCs/>
          <w:color w:val="000000"/>
          <w:sz w:val="21"/>
          <w:szCs w:val="21"/>
        </w:rPr>
        <w:t xml:space="preserve">and financial </w:t>
      </w:r>
      <w:r>
        <w:rPr>
          <w:rFonts w:eastAsia="Times New Roman" w:cstheme="minorHAnsi"/>
          <w:i/>
          <w:iCs/>
          <w:color w:val="000000"/>
          <w:sz w:val="21"/>
          <w:szCs w:val="21"/>
        </w:rPr>
        <w:t xml:space="preserve">concepts </w:t>
      </w:r>
      <w:r w:rsidR="0047239C">
        <w:rPr>
          <w:rFonts w:eastAsia="Times New Roman" w:cstheme="minorHAnsi"/>
          <w:i/>
          <w:iCs/>
          <w:color w:val="000000"/>
          <w:sz w:val="21"/>
          <w:szCs w:val="21"/>
        </w:rPr>
        <w:t xml:space="preserve">in the early stage of a new product idea </w:t>
      </w:r>
      <w:r>
        <w:rPr>
          <w:rFonts w:eastAsia="Times New Roman" w:cstheme="minorHAnsi"/>
          <w:i/>
          <w:iCs/>
          <w:color w:val="000000"/>
          <w:sz w:val="21"/>
          <w:szCs w:val="21"/>
        </w:rPr>
        <w:t>and</w:t>
      </w:r>
      <w:r w:rsidR="00FA79E7">
        <w:rPr>
          <w:rFonts w:eastAsia="Times New Roman" w:cstheme="minorHAnsi"/>
          <w:i/>
          <w:iCs/>
          <w:color w:val="000000"/>
          <w:sz w:val="21"/>
          <w:szCs w:val="21"/>
        </w:rPr>
        <w:t xml:space="preserve"> understanding</w:t>
      </w:r>
      <w:r>
        <w:rPr>
          <w:rFonts w:eastAsia="Times New Roman" w:cstheme="minorHAnsi"/>
          <w:i/>
          <w:iCs/>
          <w:color w:val="000000"/>
          <w:sz w:val="21"/>
          <w:szCs w:val="21"/>
        </w:rPr>
        <w:t xml:space="preserve"> their interrelationships with </w:t>
      </w:r>
      <w:r w:rsidR="00E20AAB">
        <w:rPr>
          <w:rFonts w:eastAsia="Times New Roman" w:cstheme="minorHAnsi"/>
          <w:i/>
          <w:iCs/>
          <w:color w:val="000000"/>
          <w:sz w:val="21"/>
          <w:szCs w:val="21"/>
        </w:rPr>
        <w:t xml:space="preserve">product and </w:t>
      </w:r>
      <w:r>
        <w:rPr>
          <w:rFonts w:eastAsia="Times New Roman" w:cstheme="minorHAnsi"/>
          <w:i/>
          <w:iCs/>
          <w:color w:val="000000"/>
          <w:sz w:val="21"/>
          <w:szCs w:val="21"/>
        </w:rPr>
        <w:t>engineering decisions</w:t>
      </w:r>
      <w:r w:rsidR="0047239C">
        <w:rPr>
          <w:rFonts w:eastAsia="Times New Roman" w:cstheme="minorHAnsi"/>
          <w:i/>
          <w:iCs/>
          <w:color w:val="000000"/>
          <w:sz w:val="21"/>
          <w:szCs w:val="21"/>
        </w:rPr>
        <w:t>.</w:t>
      </w:r>
      <w:r>
        <w:rPr>
          <w:rFonts w:eastAsia="Times New Roman" w:cstheme="minorHAnsi"/>
          <w:i/>
          <w:iCs/>
          <w:color w:val="000000"/>
          <w:sz w:val="21"/>
          <w:szCs w:val="21"/>
        </w:rPr>
        <w:t xml:space="preserve"> </w:t>
      </w:r>
    </w:p>
    <w:p w14:paraId="5E09A7D5" w14:textId="77777777" w:rsidR="0047239C" w:rsidRPr="004B3933" w:rsidRDefault="0047239C">
      <w:pPr>
        <w:rPr>
          <w:rFonts w:eastAsia="Times New Roman" w:cstheme="minorHAnsi"/>
          <w:i/>
          <w:iCs/>
          <w:color w:val="000000"/>
          <w:sz w:val="21"/>
          <w:szCs w:val="21"/>
        </w:rPr>
      </w:pPr>
    </w:p>
    <w:p w14:paraId="2FDA55FB" w14:textId="77777777" w:rsidR="0047239C" w:rsidRDefault="0047239C">
      <w:pPr>
        <w:rPr>
          <w:rFonts w:eastAsia="Times New Roman" w:cstheme="minorHAnsi"/>
          <w:b/>
          <w:bCs/>
          <w:color w:val="000000"/>
          <w:sz w:val="28"/>
          <w:szCs w:val="28"/>
        </w:rPr>
      </w:pPr>
      <w:r>
        <w:rPr>
          <w:rFonts w:eastAsia="Times New Roman" w:cstheme="minorHAnsi"/>
          <w:b/>
          <w:bCs/>
          <w:color w:val="000000"/>
          <w:sz w:val="28"/>
          <w:szCs w:val="28"/>
        </w:rPr>
        <w:br w:type="page"/>
      </w:r>
    </w:p>
    <w:p w14:paraId="53C66C1E" w14:textId="33787983" w:rsidR="00BA15BE" w:rsidRDefault="00B07893" w:rsidP="00BA15BE">
      <w:pPr>
        <w:shd w:val="clear" w:color="auto" w:fill="FFFFFF"/>
        <w:rPr>
          <w:rFonts w:eastAsia="Times New Roman" w:cstheme="minorHAnsi"/>
          <w:b/>
          <w:bCs/>
          <w:color w:val="000000"/>
          <w:sz w:val="28"/>
          <w:szCs w:val="28"/>
        </w:rPr>
      </w:pPr>
      <w:r w:rsidRPr="00B07893">
        <w:rPr>
          <w:rFonts w:eastAsia="Times New Roman" w:cstheme="minorHAnsi"/>
          <w:b/>
          <w:bCs/>
          <w:color w:val="000000"/>
          <w:sz w:val="28"/>
          <w:szCs w:val="28"/>
        </w:rPr>
        <w:lastRenderedPageBreak/>
        <w:t>Table of Contents</w:t>
      </w:r>
    </w:p>
    <w:p w14:paraId="62C8F660" w14:textId="77777777" w:rsidR="004069A8" w:rsidRPr="001C08A7" w:rsidRDefault="004069A8" w:rsidP="00BA15BE">
      <w:pPr>
        <w:shd w:val="clear" w:color="auto" w:fill="FFFFFF"/>
        <w:rPr>
          <w:rFonts w:eastAsia="Times New Roman" w:cstheme="minorHAnsi"/>
          <w:b/>
          <w:bCs/>
          <w:color w:val="000000"/>
          <w:sz w:val="28"/>
          <w:szCs w:val="28"/>
        </w:rPr>
      </w:pPr>
    </w:p>
    <w:p w14:paraId="77EAF453" w14:textId="416DFAA0" w:rsidR="004477D7" w:rsidRDefault="001C08A7">
      <w:pPr>
        <w:pStyle w:val="TOC1"/>
        <w:rPr>
          <w:rFonts w:eastAsiaTheme="minorEastAsia"/>
          <w:noProof/>
          <w:kern w:val="2"/>
          <w14:ligatures w14:val="standardContextual"/>
        </w:rPr>
      </w:pPr>
      <w:r w:rsidRPr="001746F4">
        <w:rPr>
          <w:rFonts w:eastAsia="Times New Roman" w:cstheme="minorHAnsi"/>
          <w:color w:val="000000"/>
          <w:sz w:val="16"/>
          <w:szCs w:val="16"/>
        </w:rPr>
        <w:fldChar w:fldCharType="begin"/>
      </w:r>
      <w:r w:rsidRPr="001746F4">
        <w:rPr>
          <w:rFonts w:eastAsia="Times New Roman" w:cstheme="minorHAnsi"/>
          <w:color w:val="000000"/>
          <w:sz w:val="16"/>
          <w:szCs w:val="16"/>
        </w:rPr>
        <w:instrText xml:space="preserve"> TOC \o "1-2" \h \z \u </w:instrText>
      </w:r>
      <w:r w:rsidRPr="001746F4">
        <w:rPr>
          <w:rFonts w:eastAsia="Times New Roman" w:cstheme="minorHAnsi"/>
          <w:color w:val="000000"/>
          <w:sz w:val="16"/>
          <w:szCs w:val="16"/>
        </w:rPr>
        <w:fldChar w:fldCharType="separate"/>
      </w:r>
      <w:hyperlink w:anchor="_Toc143543597" w:history="1">
        <w:r w:rsidR="004477D7" w:rsidRPr="00710778">
          <w:rPr>
            <w:rStyle w:val="Hyperlink"/>
            <w:noProof/>
          </w:rPr>
          <w:t>Executive Summary</w:t>
        </w:r>
        <w:r w:rsidR="004477D7">
          <w:rPr>
            <w:noProof/>
            <w:webHidden/>
          </w:rPr>
          <w:tab/>
        </w:r>
        <w:r w:rsidR="004477D7">
          <w:rPr>
            <w:noProof/>
            <w:webHidden/>
          </w:rPr>
          <w:fldChar w:fldCharType="begin"/>
        </w:r>
        <w:r w:rsidR="004477D7">
          <w:rPr>
            <w:noProof/>
            <w:webHidden/>
          </w:rPr>
          <w:instrText xml:space="preserve"> PAGEREF _Toc143543597 \h </w:instrText>
        </w:r>
        <w:r w:rsidR="004477D7">
          <w:rPr>
            <w:noProof/>
            <w:webHidden/>
          </w:rPr>
        </w:r>
        <w:r w:rsidR="004477D7">
          <w:rPr>
            <w:noProof/>
            <w:webHidden/>
          </w:rPr>
          <w:fldChar w:fldCharType="separate"/>
        </w:r>
        <w:r w:rsidR="00A85B69">
          <w:rPr>
            <w:noProof/>
            <w:webHidden/>
          </w:rPr>
          <w:t>3</w:t>
        </w:r>
        <w:r w:rsidR="004477D7">
          <w:rPr>
            <w:noProof/>
            <w:webHidden/>
          </w:rPr>
          <w:fldChar w:fldCharType="end"/>
        </w:r>
      </w:hyperlink>
    </w:p>
    <w:p w14:paraId="0BAC0BAB" w14:textId="5532019C" w:rsidR="004477D7" w:rsidRDefault="000E7F4A">
      <w:pPr>
        <w:pStyle w:val="TOC1"/>
        <w:tabs>
          <w:tab w:val="left" w:pos="480"/>
        </w:tabs>
        <w:rPr>
          <w:rFonts w:eastAsiaTheme="minorEastAsia"/>
          <w:noProof/>
          <w:kern w:val="2"/>
          <w14:ligatures w14:val="standardContextual"/>
        </w:rPr>
      </w:pPr>
      <w:hyperlink w:anchor="_Toc143543598" w:history="1">
        <w:r w:rsidR="004477D7" w:rsidRPr="00710778">
          <w:rPr>
            <w:rStyle w:val="Hyperlink"/>
            <w:noProof/>
          </w:rPr>
          <w:t>1.</w:t>
        </w:r>
        <w:r w:rsidR="004477D7">
          <w:rPr>
            <w:rFonts w:eastAsiaTheme="minorEastAsia"/>
            <w:noProof/>
            <w:kern w:val="2"/>
            <w14:ligatures w14:val="standardContextual"/>
          </w:rPr>
          <w:tab/>
        </w:r>
        <w:r w:rsidR="004477D7" w:rsidRPr="00710778">
          <w:rPr>
            <w:rStyle w:val="Hyperlink"/>
            <w:noProof/>
          </w:rPr>
          <w:t>The Business Context</w:t>
        </w:r>
        <w:r w:rsidR="004477D7">
          <w:rPr>
            <w:noProof/>
            <w:webHidden/>
          </w:rPr>
          <w:tab/>
        </w:r>
        <w:r w:rsidR="004477D7">
          <w:rPr>
            <w:noProof/>
            <w:webHidden/>
          </w:rPr>
          <w:fldChar w:fldCharType="begin"/>
        </w:r>
        <w:r w:rsidR="004477D7">
          <w:rPr>
            <w:noProof/>
            <w:webHidden/>
          </w:rPr>
          <w:instrText xml:space="preserve"> PAGEREF _Toc143543598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624847CE" w14:textId="64BA5BB6" w:rsidR="004477D7" w:rsidRDefault="000E7F4A">
      <w:pPr>
        <w:pStyle w:val="TOC1"/>
        <w:tabs>
          <w:tab w:val="left" w:pos="480"/>
        </w:tabs>
        <w:rPr>
          <w:rFonts w:eastAsiaTheme="minorEastAsia"/>
          <w:noProof/>
          <w:kern w:val="2"/>
          <w14:ligatures w14:val="standardContextual"/>
        </w:rPr>
      </w:pPr>
      <w:hyperlink w:anchor="_Toc143543599" w:history="1">
        <w:r w:rsidR="004477D7" w:rsidRPr="00710778">
          <w:rPr>
            <w:rStyle w:val="Hyperlink"/>
            <w:noProof/>
          </w:rPr>
          <w:t>2.</w:t>
        </w:r>
        <w:r w:rsidR="004477D7">
          <w:rPr>
            <w:rFonts w:eastAsiaTheme="minorEastAsia"/>
            <w:noProof/>
            <w:kern w:val="2"/>
            <w14:ligatures w14:val="standardContextual"/>
          </w:rPr>
          <w:tab/>
        </w:r>
        <w:r w:rsidR="004477D7" w:rsidRPr="00710778">
          <w:rPr>
            <w:rStyle w:val="Hyperlink"/>
            <w:noProof/>
          </w:rPr>
          <w:t>The Product Line Context</w:t>
        </w:r>
        <w:r w:rsidR="004477D7">
          <w:rPr>
            <w:noProof/>
            <w:webHidden/>
          </w:rPr>
          <w:tab/>
        </w:r>
        <w:r w:rsidR="004477D7">
          <w:rPr>
            <w:noProof/>
            <w:webHidden/>
          </w:rPr>
          <w:fldChar w:fldCharType="begin"/>
        </w:r>
        <w:r w:rsidR="004477D7">
          <w:rPr>
            <w:noProof/>
            <w:webHidden/>
          </w:rPr>
          <w:instrText xml:space="preserve"> PAGEREF _Toc143543599 \h </w:instrText>
        </w:r>
        <w:r w:rsidR="004477D7">
          <w:rPr>
            <w:noProof/>
            <w:webHidden/>
          </w:rPr>
        </w:r>
        <w:r w:rsidR="004477D7">
          <w:rPr>
            <w:noProof/>
            <w:webHidden/>
          </w:rPr>
          <w:fldChar w:fldCharType="separate"/>
        </w:r>
        <w:r w:rsidR="00A85B69">
          <w:rPr>
            <w:noProof/>
            <w:webHidden/>
          </w:rPr>
          <w:t>4</w:t>
        </w:r>
        <w:r w:rsidR="004477D7">
          <w:rPr>
            <w:noProof/>
            <w:webHidden/>
          </w:rPr>
          <w:fldChar w:fldCharType="end"/>
        </w:r>
      </w:hyperlink>
    </w:p>
    <w:p w14:paraId="09F79BE1" w14:textId="7ED0B3CF" w:rsidR="004477D7" w:rsidRDefault="000E7F4A">
      <w:pPr>
        <w:pStyle w:val="TOC1"/>
        <w:tabs>
          <w:tab w:val="left" w:pos="480"/>
        </w:tabs>
        <w:rPr>
          <w:rFonts w:eastAsiaTheme="minorEastAsia"/>
          <w:noProof/>
          <w:kern w:val="2"/>
          <w14:ligatures w14:val="standardContextual"/>
        </w:rPr>
      </w:pPr>
      <w:hyperlink w:anchor="_Toc143543600" w:history="1">
        <w:r w:rsidR="004477D7" w:rsidRPr="00710778">
          <w:rPr>
            <w:rStyle w:val="Hyperlink"/>
            <w:noProof/>
          </w:rPr>
          <w:t>3.</w:t>
        </w:r>
        <w:r w:rsidR="004477D7">
          <w:rPr>
            <w:rFonts w:eastAsiaTheme="minorEastAsia"/>
            <w:noProof/>
            <w:kern w:val="2"/>
            <w14:ligatures w14:val="standardContextual"/>
          </w:rPr>
          <w:tab/>
        </w:r>
        <w:r w:rsidR="004477D7" w:rsidRPr="00710778">
          <w:rPr>
            <w:rStyle w:val="Hyperlink"/>
            <w:noProof/>
          </w:rPr>
          <w:t>The Strategy Context</w:t>
        </w:r>
        <w:r w:rsidR="004477D7">
          <w:rPr>
            <w:noProof/>
            <w:webHidden/>
          </w:rPr>
          <w:tab/>
        </w:r>
        <w:r w:rsidR="004477D7">
          <w:rPr>
            <w:noProof/>
            <w:webHidden/>
          </w:rPr>
          <w:fldChar w:fldCharType="begin"/>
        </w:r>
        <w:r w:rsidR="004477D7">
          <w:rPr>
            <w:noProof/>
            <w:webHidden/>
          </w:rPr>
          <w:instrText xml:space="preserve"> PAGEREF _Toc143543600 \h </w:instrText>
        </w:r>
        <w:r w:rsidR="004477D7">
          <w:rPr>
            <w:noProof/>
            <w:webHidden/>
          </w:rPr>
        </w:r>
        <w:r w:rsidR="004477D7">
          <w:rPr>
            <w:noProof/>
            <w:webHidden/>
          </w:rPr>
          <w:fldChar w:fldCharType="separate"/>
        </w:r>
        <w:r w:rsidR="00A85B69">
          <w:rPr>
            <w:noProof/>
            <w:webHidden/>
          </w:rPr>
          <w:t>6</w:t>
        </w:r>
        <w:r w:rsidR="004477D7">
          <w:rPr>
            <w:noProof/>
            <w:webHidden/>
          </w:rPr>
          <w:fldChar w:fldCharType="end"/>
        </w:r>
      </w:hyperlink>
    </w:p>
    <w:p w14:paraId="7B23CBBE" w14:textId="35A7DF7E" w:rsidR="004477D7" w:rsidRDefault="000E7F4A">
      <w:pPr>
        <w:pStyle w:val="TOC1"/>
        <w:tabs>
          <w:tab w:val="left" w:pos="480"/>
        </w:tabs>
        <w:rPr>
          <w:rFonts w:eastAsiaTheme="minorEastAsia"/>
          <w:noProof/>
          <w:kern w:val="2"/>
          <w14:ligatures w14:val="standardContextual"/>
        </w:rPr>
      </w:pPr>
      <w:hyperlink w:anchor="_Toc143543601" w:history="1">
        <w:r w:rsidR="004477D7" w:rsidRPr="00710778">
          <w:rPr>
            <w:rStyle w:val="Hyperlink"/>
            <w:noProof/>
          </w:rPr>
          <w:t>4.</w:t>
        </w:r>
        <w:r w:rsidR="004477D7">
          <w:rPr>
            <w:rFonts w:eastAsiaTheme="minorEastAsia"/>
            <w:noProof/>
            <w:kern w:val="2"/>
            <w14:ligatures w14:val="standardContextual"/>
          </w:rPr>
          <w:tab/>
        </w:r>
        <w:r w:rsidR="004477D7" w:rsidRPr="00710778">
          <w:rPr>
            <w:rStyle w:val="Hyperlink"/>
            <w:noProof/>
          </w:rPr>
          <w:t>New Product Concept</w:t>
        </w:r>
        <w:r w:rsidR="004477D7">
          <w:rPr>
            <w:noProof/>
            <w:webHidden/>
          </w:rPr>
          <w:tab/>
        </w:r>
        <w:r w:rsidR="004477D7">
          <w:rPr>
            <w:noProof/>
            <w:webHidden/>
          </w:rPr>
          <w:fldChar w:fldCharType="begin"/>
        </w:r>
        <w:r w:rsidR="004477D7">
          <w:rPr>
            <w:noProof/>
            <w:webHidden/>
          </w:rPr>
          <w:instrText xml:space="preserve"> PAGEREF _Toc143543601 \h </w:instrText>
        </w:r>
        <w:r w:rsidR="004477D7">
          <w:rPr>
            <w:noProof/>
            <w:webHidden/>
          </w:rPr>
        </w:r>
        <w:r w:rsidR="004477D7">
          <w:rPr>
            <w:noProof/>
            <w:webHidden/>
          </w:rPr>
          <w:fldChar w:fldCharType="separate"/>
        </w:r>
        <w:r w:rsidR="00A85B69">
          <w:rPr>
            <w:noProof/>
            <w:webHidden/>
          </w:rPr>
          <w:t>7</w:t>
        </w:r>
        <w:r w:rsidR="004477D7">
          <w:rPr>
            <w:noProof/>
            <w:webHidden/>
          </w:rPr>
          <w:fldChar w:fldCharType="end"/>
        </w:r>
      </w:hyperlink>
    </w:p>
    <w:p w14:paraId="274C4364" w14:textId="1D76B7DB" w:rsidR="004477D7" w:rsidRDefault="000E7F4A">
      <w:pPr>
        <w:pStyle w:val="TOC1"/>
        <w:tabs>
          <w:tab w:val="left" w:pos="480"/>
        </w:tabs>
        <w:rPr>
          <w:rFonts w:eastAsiaTheme="minorEastAsia"/>
          <w:noProof/>
          <w:kern w:val="2"/>
          <w14:ligatures w14:val="standardContextual"/>
        </w:rPr>
      </w:pPr>
      <w:hyperlink w:anchor="_Toc143543602" w:history="1">
        <w:r w:rsidR="004477D7" w:rsidRPr="00710778">
          <w:rPr>
            <w:rStyle w:val="Hyperlink"/>
            <w:noProof/>
          </w:rPr>
          <w:t>5.</w:t>
        </w:r>
        <w:r w:rsidR="004477D7">
          <w:rPr>
            <w:rFonts w:eastAsiaTheme="minorEastAsia"/>
            <w:noProof/>
            <w:kern w:val="2"/>
            <w14:ligatures w14:val="standardContextual"/>
          </w:rPr>
          <w:tab/>
        </w:r>
        <w:r w:rsidR="004477D7" w:rsidRPr="00710778">
          <w:rPr>
            <w:rStyle w:val="Hyperlink"/>
            <w:noProof/>
          </w:rPr>
          <w:t>Markets</w:t>
        </w:r>
        <w:r w:rsidR="004477D7">
          <w:rPr>
            <w:noProof/>
            <w:webHidden/>
          </w:rPr>
          <w:tab/>
        </w:r>
        <w:r w:rsidR="004477D7">
          <w:rPr>
            <w:noProof/>
            <w:webHidden/>
          </w:rPr>
          <w:fldChar w:fldCharType="begin"/>
        </w:r>
        <w:r w:rsidR="004477D7">
          <w:rPr>
            <w:noProof/>
            <w:webHidden/>
          </w:rPr>
          <w:instrText xml:space="preserve"> PAGEREF _Toc143543602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3C22779" w14:textId="0E58376B" w:rsidR="004477D7" w:rsidRDefault="000E7F4A">
      <w:pPr>
        <w:pStyle w:val="TOC1"/>
        <w:tabs>
          <w:tab w:val="left" w:pos="480"/>
        </w:tabs>
        <w:rPr>
          <w:rFonts w:eastAsiaTheme="minorEastAsia"/>
          <w:noProof/>
          <w:kern w:val="2"/>
          <w14:ligatures w14:val="standardContextual"/>
        </w:rPr>
      </w:pPr>
      <w:hyperlink w:anchor="_Toc143543603" w:history="1">
        <w:r w:rsidR="004477D7" w:rsidRPr="00710778">
          <w:rPr>
            <w:rStyle w:val="Hyperlink"/>
            <w:noProof/>
          </w:rPr>
          <w:t>6.</w:t>
        </w:r>
        <w:r w:rsidR="004477D7">
          <w:rPr>
            <w:rFonts w:eastAsiaTheme="minorEastAsia"/>
            <w:noProof/>
            <w:kern w:val="2"/>
            <w14:ligatures w14:val="standardContextual"/>
          </w:rPr>
          <w:tab/>
        </w:r>
        <w:r w:rsidR="004477D7" w:rsidRPr="00710778">
          <w:rPr>
            <w:rStyle w:val="Hyperlink"/>
            <w:noProof/>
          </w:rPr>
          <w:t>Competitive Positioning</w:t>
        </w:r>
        <w:r w:rsidR="004477D7">
          <w:rPr>
            <w:noProof/>
            <w:webHidden/>
          </w:rPr>
          <w:tab/>
        </w:r>
        <w:r w:rsidR="004477D7">
          <w:rPr>
            <w:noProof/>
            <w:webHidden/>
          </w:rPr>
          <w:fldChar w:fldCharType="begin"/>
        </w:r>
        <w:r w:rsidR="004477D7">
          <w:rPr>
            <w:noProof/>
            <w:webHidden/>
          </w:rPr>
          <w:instrText xml:space="preserve"> PAGEREF _Toc143543603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3A71261F" w14:textId="23FD7244" w:rsidR="004477D7" w:rsidRDefault="000E7F4A">
      <w:pPr>
        <w:pStyle w:val="TOC1"/>
        <w:tabs>
          <w:tab w:val="left" w:pos="480"/>
        </w:tabs>
        <w:rPr>
          <w:rFonts w:eastAsiaTheme="minorEastAsia"/>
          <w:noProof/>
          <w:kern w:val="2"/>
          <w14:ligatures w14:val="standardContextual"/>
        </w:rPr>
      </w:pPr>
      <w:hyperlink w:anchor="_Toc143543604" w:history="1">
        <w:r w:rsidR="004477D7" w:rsidRPr="00710778">
          <w:rPr>
            <w:rStyle w:val="Hyperlink"/>
            <w:noProof/>
          </w:rPr>
          <w:t>7.</w:t>
        </w:r>
        <w:r w:rsidR="004477D7">
          <w:rPr>
            <w:rFonts w:eastAsiaTheme="minorEastAsia"/>
            <w:noProof/>
            <w:kern w:val="2"/>
            <w14:ligatures w14:val="standardContextual"/>
          </w:rPr>
          <w:tab/>
        </w:r>
        <w:r w:rsidR="004477D7" w:rsidRPr="00710778">
          <w:rPr>
            <w:rStyle w:val="Hyperlink"/>
            <w:noProof/>
          </w:rPr>
          <w:t>Product</w:t>
        </w:r>
        <w:r w:rsidR="004477D7">
          <w:rPr>
            <w:noProof/>
            <w:webHidden/>
          </w:rPr>
          <w:tab/>
        </w:r>
        <w:r w:rsidR="004477D7">
          <w:rPr>
            <w:noProof/>
            <w:webHidden/>
          </w:rPr>
          <w:fldChar w:fldCharType="begin"/>
        </w:r>
        <w:r w:rsidR="004477D7">
          <w:rPr>
            <w:noProof/>
            <w:webHidden/>
          </w:rPr>
          <w:instrText xml:space="preserve"> PAGEREF _Toc143543604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21D052F3" w14:textId="49366069" w:rsidR="004477D7" w:rsidRDefault="000E7F4A">
      <w:pPr>
        <w:pStyle w:val="TOC1"/>
        <w:tabs>
          <w:tab w:val="left" w:pos="480"/>
        </w:tabs>
        <w:rPr>
          <w:rFonts w:eastAsiaTheme="minorEastAsia"/>
          <w:noProof/>
          <w:kern w:val="2"/>
          <w14:ligatures w14:val="standardContextual"/>
        </w:rPr>
      </w:pPr>
      <w:hyperlink w:anchor="_Toc143543605" w:history="1">
        <w:r w:rsidR="004477D7" w:rsidRPr="00710778">
          <w:rPr>
            <w:rStyle w:val="Hyperlink"/>
            <w:noProof/>
          </w:rPr>
          <w:t>8.</w:t>
        </w:r>
        <w:r w:rsidR="004477D7">
          <w:rPr>
            <w:rFonts w:eastAsiaTheme="minorEastAsia"/>
            <w:noProof/>
            <w:kern w:val="2"/>
            <w14:ligatures w14:val="standardContextual"/>
          </w:rPr>
          <w:tab/>
        </w:r>
        <w:r w:rsidR="004477D7" w:rsidRPr="00710778">
          <w:rPr>
            <w:rStyle w:val="Hyperlink"/>
            <w:noProof/>
          </w:rPr>
          <w:t>Commercial</w:t>
        </w:r>
        <w:r w:rsidR="004477D7">
          <w:rPr>
            <w:noProof/>
            <w:webHidden/>
          </w:rPr>
          <w:tab/>
        </w:r>
        <w:r w:rsidR="004477D7">
          <w:rPr>
            <w:noProof/>
            <w:webHidden/>
          </w:rPr>
          <w:fldChar w:fldCharType="begin"/>
        </w:r>
        <w:r w:rsidR="004477D7">
          <w:rPr>
            <w:noProof/>
            <w:webHidden/>
          </w:rPr>
          <w:instrText xml:space="preserve"> PAGEREF _Toc143543605 \h </w:instrText>
        </w:r>
        <w:r w:rsidR="004477D7">
          <w:rPr>
            <w:noProof/>
            <w:webHidden/>
          </w:rPr>
        </w:r>
        <w:r w:rsidR="004477D7">
          <w:rPr>
            <w:noProof/>
            <w:webHidden/>
          </w:rPr>
          <w:fldChar w:fldCharType="separate"/>
        </w:r>
        <w:r w:rsidR="00A85B69">
          <w:rPr>
            <w:noProof/>
            <w:webHidden/>
          </w:rPr>
          <w:t>8</w:t>
        </w:r>
        <w:r w:rsidR="004477D7">
          <w:rPr>
            <w:noProof/>
            <w:webHidden/>
          </w:rPr>
          <w:fldChar w:fldCharType="end"/>
        </w:r>
      </w:hyperlink>
    </w:p>
    <w:p w14:paraId="500AE607" w14:textId="75F03770" w:rsidR="004477D7" w:rsidRDefault="000E7F4A">
      <w:pPr>
        <w:pStyle w:val="TOC1"/>
        <w:tabs>
          <w:tab w:val="left" w:pos="480"/>
        </w:tabs>
        <w:rPr>
          <w:rFonts w:eastAsiaTheme="minorEastAsia"/>
          <w:noProof/>
          <w:kern w:val="2"/>
          <w14:ligatures w14:val="standardContextual"/>
        </w:rPr>
      </w:pPr>
      <w:hyperlink w:anchor="_Toc143543606" w:history="1">
        <w:r w:rsidR="004477D7" w:rsidRPr="00710778">
          <w:rPr>
            <w:rStyle w:val="Hyperlink"/>
            <w:noProof/>
          </w:rPr>
          <w:t>9.</w:t>
        </w:r>
        <w:r w:rsidR="004477D7">
          <w:rPr>
            <w:rFonts w:eastAsiaTheme="minorEastAsia"/>
            <w:noProof/>
            <w:kern w:val="2"/>
            <w14:ligatures w14:val="standardContextual"/>
          </w:rPr>
          <w:tab/>
        </w:r>
        <w:r w:rsidR="004477D7" w:rsidRPr="00710778">
          <w:rPr>
            <w:rStyle w:val="Hyperlink"/>
            <w:noProof/>
          </w:rPr>
          <w:t>Financials</w:t>
        </w:r>
        <w:r w:rsidR="004477D7">
          <w:rPr>
            <w:noProof/>
            <w:webHidden/>
          </w:rPr>
          <w:tab/>
        </w:r>
        <w:r w:rsidR="004477D7">
          <w:rPr>
            <w:noProof/>
            <w:webHidden/>
          </w:rPr>
          <w:fldChar w:fldCharType="begin"/>
        </w:r>
        <w:r w:rsidR="004477D7">
          <w:rPr>
            <w:noProof/>
            <w:webHidden/>
          </w:rPr>
          <w:instrText xml:space="preserve"> PAGEREF _Toc143543606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4D278BC2" w14:textId="5893F9DB" w:rsidR="004477D7" w:rsidRDefault="000E7F4A">
      <w:pPr>
        <w:pStyle w:val="TOC1"/>
        <w:rPr>
          <w:rFonts w:eastAsiaTheme="minorEastAsia"/>
          <w:noProof/>
          <w:kern w:val="2"/>
          <w14:ligatures w14:val="standardContextual"/>
        </w:rPr>
      </w:pPr>
      <w:hyperlink w:anchor="_Toc143543607" w:history="1">
        <w:r w:rsidR="004477D7" w:rsidRPr="00710778">
          <w:rPr>
            <w:rStyle w:val="Hyperlink"/>
            <w:noProof/>
          </w:rPr>
          <w:t>Appendix</w:t>
        </w:r>
        <w:r w:rsidR="004477D7">
          <w:rPr>
            <w:noProof/>
            <w:webHidden/>
          </w:rPr>
          <w:tab/>
        </w:r>
        <w:r w:rsidR="004477D7">
          <w:rPr>
            <w:noProof/>
            <w:webHidden/>
          </w:rPr>
          <w:fldChar w:fldCharType="begin"/>
        </w:r>
        <w:r w:rsidR="004477D7">
          <w:rPr>
            <w:noProof/>
            <w:webHidden/>
          </w:rPr>
          <w:instrText xml:space="preserve"> PAGEREF _Toc143543607 \h </w:instrText>
        </w:r>
        <w:r w:rsidR="004477D7">
          <w:rPr>
            <w:noProof/>
            <w:webHidden/>
          </w:rPr>
        </w:r>
        <w:r w:rsidR="004477D7">
          <w:rPr>
            <w:noProof/>
            <w:webHidden/>
          </w:rPr>
          <w:fldChar w:fldCharType="separate"/>
        </w:r>
        <w:r w:rsidR="00A85B69">
          <w:rPr>
            <w:noProof/>
            <w:webHidden/>
          </w:rPr>
          <w:t>9</w:t>
        </w:r>
        <w:r w:rsidR="004477D7">
          <w:rPr>
            <w:noProof/>
            <w:webHidden/>
          </w:rPr>
          <w:fldChar w:fldCharType="end"/>
        </w:r>
      </w:hyperlink>
    </w:p>
    <w:p w14:paraId="74C2054F" w14:textId="01297CEE" w:rsidR="00CF380A" w:rsidRDefault="001C08A7" w:rsidP="00286ADA">
      <w:pPr>
        <w:pStyle w:val="Heading1"/>
        <w:rPr>
          <w:rFonts w:eastAsia="Times New Roman" w:cstheme="minorHAnsi"/>
          <w:color w:val="000000"/>
          <w:sz w:val="16"/>
          <w:szCs w:val="16"/>
        </w:rPr>
      </w:pPr>
      <w:r w:rsidRPr="001746F4">
        <w:rPr>
          <w:rFonts w:eastAsia="Times New Roman" w:cstheme="minorHAnsi"/>
          <w:color w:val="000000"/>
          <w:sz w:val="16"/>
          <w:szCs w:val="16"/>
        </w:rPr>
        <w:fldChar w:fldCharType="end"/>
      </w:r>
    </w:p>
    <w:p w14:paraId="43A1ED0C" w14:textId="77777777" w:rsidR="00CF380A" w:rsidRDefault="00CF380A">
      <w:pPr>
        <w:rPr>
          <w:rFonts w:asciiTheme="majorHAnsi" w:eastAsia="Times New Roman" w:hAnsiTheme="majorHAnsi" w:cstheme="minorHAnsi"/>
          <w:color w:val="000000"/>
          <w:sz w:val="16"/>
          <w:szCs w:val="16"/>
        </w:rPr>
      </w:pPr>
      <w:r>
        <w:rPr>
          <w:rFonts w:eastAsia="Times New Roman" w:cstheme="minorHAnsi"/>
          <w:color w:val="000000"/>
          <w:sz w:val="16"/>
          <w:szCs w:val="16"/>
        </w:rPr>
        <w:br w:type="page"/>
      </w:r>
    </w:p>
    <w:p w14:paraId="2C900A5A" w14:textId="52867CCE" w:rsidR="00B07893" w:rsidRPr="001746F4" w:rsidRDefault="00C74838" w:rsidP="00286ADA">
      <w:pPr>
        <w:pStyle w:val="Heading1"/>
        <w:rPr>
          <w:rFonts w:eastAsia="Times New Roman" w:cstheme="minorHAnsi"/>
          <w:color w:val="000000"/>
          <w:sz w:val="16"/>
          <w:szCs w:val="16"/>
        </w:rPr>
      </w:pPr>
      <w:bookmarkStart w:id="0" w:name="_Toc143543597"/>
      <w:r>
        <w:lastRenderedPageBreak/>
        <w:t xml:space="preserve">Executive </w:t>
      </w:r>
      <w:r w:rsidR="00550853" w:rsidRPr="00584458">
        <w:t>Summary</w:t>
      </w:r>
      <w:bookmarkEnd w:id="0"/>
    </w:p>
    <w:p w14:paraId="13DC5EBA" w14:textId="77777777" w:rsidR="00883D04" w:rsidRPr="0037467A" w:rsidRDefault="00883D04" w:rsidP="0037467A"/>
    <w:p w14:paraId="5008BD81" w14:textId="074B2287" w:rsidR="005B784F" w:rsidRDefault="00A22393">
      <w:pPr>
        <w:rPr>
          <w:i/>
          <w:iCs/>
        </w:rPr>
      </w:pPr>
      <w:r w:rsidRPr="001746F4">
        <w:rPr>
          <w:i/>
          <w:iCs/>
          <w:highlight w:val="yellow"/>
        </w:rPr>
        <w:t xml:space="preserve">[ this section is to be completed </w:t>
      </w:r>
      <w:r w:rsidR="004477D7">
        <w:rPr>
          <w:i/>
          <w:iCs/>
          <w:highlight w:val="yellow"/>
        </w:rPr>
        <w:t>for the last assignment of this course</w:t>
      </w:r>
      <w:r w:rsidRPr="001746F4">
        <w:rPr>
          <w:i/>
          <w:iCs/>
          <w:highlight w:val="yellow"/>
        </w:rPr>
        <w:t>]</w:t>
      </w:r>
    </w:p>
    <w:p w14:paraId="675D8F2B" w14:textId="77777777" w:rsidR="000D3217" w:rsidRDefault="000D3217">
      <w:pPr>
        <w:rPr>
          <w:i/>
          <w:iCs/>
        </w:rPr>
      </w:pPr>
    </w:p>
    <w:p w14:paraId="553748B4" w14:textId="721BA529" w:rsidR="00D95776" w:rsidRPr="00D95776" w:rsidRDefault="00D95776" w:rsidP="00D95776">
      <w:pPr>
        <w:rPr>
          <w:rFonts w:ascii="Times New Roman" w:eastAsia="Times New Roman" w:hAnsi="Times New Roman" w:cs="Times New Roman"/>
        </w:rPr>
      </w:pPr>
    </w:p>
    <w:p w14:paraId="515EE10A" w14:textId="77777777" w:rsidR="00AB7534" w:rsidRDefault="00AB7534">
      <w:pPr>
        <w:rPr>
          <w:i/>
          <w:iCs/>
        </w:rPr>
      </w:pPr>
    </w:p>
    <w:p w14:paraId="10C8FDAE" w14:textId="0EB955CF" w:rsidR="00A22393" w:rsidRPr="00A22393" w:rsidRDefault="00A22393">
      <w:pPr>
        <w:rPr>
          <w:rFonts w:asciiTheme="majorHAnsi" w:eastAsiaTheme="majorEastAsia" w:hAnsiTheme="majorHAnsi" w:cstheme="majorBidi"/>
          <w:i/>
          <w:iCs/>
          <w:color w:val="2F5496" w:themeColor="accent1" w:themeShade="BF"/>
          <w:sz w:val="32"/>
          <w:szCs w:val="32"/>
        </w:rPr>
      </w:pPr>
      <w:r w:rsidRPr="00A22393">
        <w:rPr>
          <w:i/>
          <w:iCs/>
        </w:rPr>
        <w:br w:type="page"/>
      </w:r>
    </w:p>
    <w:p w14:paraId="75971FB6" w14:textId="0F153C29" w:rsidR="00096F98" w:rsidRDefault="000D02FA" w:rsidP="00C74838">
      <w:pPr>
        <w:pStyle w:val="Heading1"/>
        <w:numPr>
          <w:ilvl w:val="0"/>
          <w:numId w:val="17"/>
        </w:numPr>
        <w:ind w:left="360"/>
      </w:pPr>
      <w:bookmarkStart w:id="1" w:name="_Toc143543598"/>
      <w:r>
        <w:lastRenderedPageBreak/>
        <w:t>The</w:t>
      </w:r>
      <w:r w:rsidR="009C6E62">
        <w:t xml:space="preserve"> </w:t>
      </w:r>
      <w:r w:rsidR="00F149B8">
        <w:t>Business</w:t>
      </w:r>
      <w:r>
        <w:t xml:space="preserve"> </w:t>
      </w:r>
      <w:r w:rsidR="00C74838">
        <w:t>Context</w:t>
      </w:r>
      <w:bookmarkEnd w:id="1"/>
    </w:p>
    <w:p w14:paraId="2E89E6D6" w14:textId="77777777" w:rsidR="00B94698" w:rsidRDefault="00B94698" w:rsidP="00CF380A"/>
    <w:tbl>
      <w:tblPr>
        <w:tblStyle w:val="TableGrid"/>
        <w:tblW w:w="0" w:type="auto"/>
        <w:tblLook w:val="04A0" w:firstRow="1" w:lastRow="0" w:firstColumn="1" w:lastColumn="0" w:noHBand="0" w:noVBand="1"/>
      </w:tblPr>
      <w:tblGrid>
        <w:gridCol w:w="3994"/>
        <w:gridCol w:w="5356"/>
      </w:tblGrid>
      <w:tr w:rsidR="00B94698" w14:paraId="7DCA0846" w14:textId="77777777" w:rsidTr="00B94698">
        <w:tc>
          <w:tcPr>
            <w:tcW w:w="4675" w:type="dxa"/>
          </w:tcPr>
          <w:p w14:paraId="64A31588" w14:textId="2BFF1978" w:rsidR="00B94698" w:rsidRDefault="00B94698" w:rsidP="00CF380A">
            <w:r>
              <w:t>Company Name</w:t>
            </w:r>
          </w:p>
        </w:tc>
        <w:tc>
          <w:tcPr>
            <w:tcW w:w="4675" w:type="dxa"/>
          </w:tcPr>
          <w:p w14:paraId="5F7DF26C" w14:textId="53985CC4" w:rsidR="00B94698" w:rsidRDefault="00B94698" w:rsidP="00CF380A">
            <w:r>
              <w:t>Amazon</w:t>
            </w:r>
          </w:p>
        </w:tc>
      </w:tr>
      <w:tr w:rsidR="00B94698" w14:paraId="730E5C39" w14:textId="77777777" w:rsidTr="00B94698">
        <w:tc>
          <w:tcPr>
            <w:tcW w:w="4675" w:type="dxa"/>
          </w:tcPr>
          <w:p w14:paraId="4AAC6CFA" w14:textId="17AA9CF5" w:rsidR="00B94698" w:rsidRDefault="00B94698" w:rsidP="00CF380A">
            <w:r>
              <w:t>Stock Exchange Symbol</w:t>
            </w:r>
          </w:p>
        </w:tc>
        <w:tc>
          <w:tcPr>
            <w:tcW w:w="4675" w:type="dxa"/>
          </w:tcPr>
          <w:p w14:paraId="53DD7CEC" w14:textId="101CC6D2" w:rsidR="00B94698" w:rsidRDefault="00B94698" w:rsidP="00CF380A">
            <w:r>
              <w:t>NASDAQ: AMZN</w:t>
            </w:r>
          </w:p>
        </w:tc>
      </w:tr>
      <w:tr w:rsidR="00B94698" w14:paraId="0D7E580E" w14:textId="77777777" w:rsidTr="00B94698">
        <w:tc>
          <w:tcPr>
            <w:tcW w:w="4675" w:type="dxa"/>
          </w:tcPr>
          <w:p w14:paraId="08F4E588" w14:textId="0C141D8A" w:rsidR="00B94698" w:rsidRDefault="00B94698" w:rsidP="00CF380A">
            <w:r>
              <w:t>Website</w:t>
            </w:r>
          </w:p>
        </w:tc>
        <w:tc>
          <w:tcPr>
            <w:tcW w:w="4675" w:type="dxa"/>
          </w:tcPr>
          <w:p w14:paraId="36163865" w14:textId="001753DC" w:rsidR="00B94698" w:rsidRDefault="00AA1252" w:rsidP="00CF380A">
            <w:r w:rsidRPr="00AA1252">
              <w:t>https://www.aboutamazon.com/</w:t>
            </w:r>
          </w:p>
        </w:tc>
      </w:tr>
      <w:tr w:rsidR="00B94698" w14:paraId="72C9DBC9" w14:textId="77777777" w:rsidTr="00B94698">
        <w:tc>
          <w:tcPr>
            <w:tcW w:w="4675" w:type="dxa"/>
          </w:tcPr>
          <w:p w14:paraId="4304D100" w14:textId="02BC5A63" w:rsidR="00B94698" w:rsidRDefault="00B94698" w:rsidP="00CF380A">
            <w:r>
              <w:t>Corporate Headquarters Location</w:t>
            </w:r>
          </w:p>
        </w:tc>
        <w:tc>
          <w:tcPr>
            <w:tcW w:w="4675" w:type="dxa"/>
          </w:tcPr>
          <w:p w14:paraId="72ADE99E" w14:textId="77777777" w:rsidR="00B94698" w:rsidRDefault="00B94698" w:rsidP="00CF380A">
            <w:r w:rsidRPr="00B94698">
              <w:t xml:space="preserve">410 Terry Ave. N </w:t>
            </w:r>
          </w:p>
          <w:p w14:paraId="2AD2C485" w14:textId="0D8CEEB2" w:rsidR="00B94698" w:rsidRDefault="00B94698" w:rsidP="00CF380A">
            <w:r w:rsidRPr="00B94698">
              <w:t>Seattle, WA 98109</w:t>
            </w:r>
          </w:p>
        </w:tc>
      </w:tr>
      <w:tr w:rsidR="00B94698" w14:paraId="0554D088" w14:textId="77777777" w:rsidTr="00B94698">
        <w:tc>
          <w:tcPr>
            <w:tcW w:w="4675" w:type="dxa"/>
          </w:tcPr>
          <w:p w14:paraId="45019412" w14:textId="199798EF" w:rsidR="00B94698" w:rsidRDefault="00727B85" w:rsidP="00CF380A">
            <w:r>
              <w:t>Total Annual Revenue</w:t>
            </w:r>
          </w:p>
        </w:tc>
        <w:tc>
          <w:tcPr>
            <w:tcW w:w="4675" w:type="dxa"/>
          </w:tcPr>
          <w:p w14:paraId="689A5FA9" w14:textId="7D08281D" w:rsidR="00B94698" w:rsidRDefault="0085565F" w:rsidP="00CF380A">
            <w:r>
              <w:t xml:space="preserve">US $ </w:t>
            </w:r>
            <w:r w:rsidRPr="0085565F">
              <w:t>538,046</w:t>
            </w:r>
            <w:r>
              <w:t xml:space="preserve"> M (2023)</w:t>
            </w:r>
          </w:p>
        </w:tc>
      </w:tr>
      <w:tr w:rsidR="00B94698" w14:paraId="3972942A" w14:textId="77777777" w:rsidTr="00B94698">
        <w:tc>
          <w:tcPr>
            <w:tcW w:w="4675" w:type="dxa"/>
          </w:tcPr>
          <w:p w14:paraId="21D0A7BB" w14:textId="6B2551EA" w:rsidR="00B94698" w:rsidRDefault="00727B85" w:rsidP="00CF380A">
            <w:r>
              <w:t>Number of Employees</w:t>
            </w:r>
          </w:p>
        </w:tc>
        <w:tc>
          <w:tcPr>
            <w:tcW w:w="4675" w:type="dxa"/>
          </w:tcPr>
          <w:p w14:paraId="5CBF7EDC" w14:textId="3496B166" w:rsidR="00B94698" w:rsidRDefault="00727B85" w:rsidP="00CF380A">
            <w:r w:rsidRPr="00727B85">
              <w:t>1,541,000</w:t>
            </w:r>
            <w:r>
              <w:t xml:space="preserve"> (2023)</w:t>
            </w:r>
          </w:p>
        </w:tc>
      </w:tr>
      <w:tr w:rsidR="00B94698" w14:paraId="176480C1" w14:textId="77777777" w:rsidTr="00B94698">
        <w:tc>
          <w:tcPr>
            <w:tcW w:w="4675" w:type="dxa"/>
          </w:tcPr>
          <w:p w14:paraId="7BAAEBB7" w14:textId="2D0B62DC" w:rsidR="00727B85" w:rsidRDefault="00727B85" w:rsidP="00CF380A">
            <w:r>
              <w:t>Founded</w:t>
            </w:r>
          </w:p>
        </w:tc>
        <w:tc>
          <w:tcPr>
            <w:tcW w:w="4675" w:type="dxa"/>
          </w:tcPr>
          <w:p w14:paraId="6721D13A" w14:textId="5D595D69" w:rsidR="00B94698" w:rsidRDefault="0085565F" w:rsidP="00CF380A">
            <w:r>
              <w:t xml:space="preserve">July </w:t>
            </w:r>
            <w:r w:rsidR="00727B85" w:rsidRPr="00727B85">
              <w:t>1994</w:t>
            </w:r>
          </w:p>
        </w:tc>
      </w:tr>
      <w:tr w:rsidR="00727B85" w14:paraId="589173A0" w14:textId="77777777" w:rsidTr="00B94698">
        <w:tc>
          <w:tcPr>
            <w:tcW w:w="4675" w:type="dxa"/>
          </w:tcPr>
          <w:p w14:paraId="4CB9FF78" w14:textId="1EADEED4" w:rsidR="00727B85" w:rsidRDefault="00727B85" w:rsidP="00CF380A">
            <w:r>
              <w:t>Business Summary</w:t>
            </w:r>
          </w:p>
        </w:tc>
        <w:tc>
          <w:tcPr>
            <w:tcW w:w="4675" w:type="dxa"/>
          </w:tcPr>
          <w:p w14:paraId="168A7404" w14:textId="77777777" w:rsidR="00727B85" w:rsidRDefault="00727B85" w:rsidP="00CF380A"/>
        </w:tc>
      </w:tr>
      <w:tr w:rsidR="00AA1252" w14:paraId="7275B3CE" w14:textId="77777777" w:rsidTr="00B94698">
        <w:tc>
          <w:tcPr>
            <w:tcW w:w="4675" w:type="dxa"/>
          </w:tcPr>
          <w:p w14:paraId="5B63F7A7" w14:textId="3A2C1D88" w:rsidR="00AA1252" w:rsidRDefault="00E34EEC" w:rsidP="00CF380A">
            <w:r>
              <w:t>Company</w:t>
            </w:r>
            <w:r w:rsidR="00AA1252">
              <w:t xml:space="preserve"> Statement</w:t>
            </w:r>
          </w:p>
        </w:tc>
        <w:tc>
          <w:tcPr>
            <w:tcW w:w="4675" w:type="dxa"/>
          </w:tcPr>
          <w:p w14:paraId="4431FF4B" w14:textId="1762EE5F" w:rsidR="00AA1252" w:rsidRPr="008F1737" w:rsidRDefault="006C3C3A" w:rsidP="00CF380A">
            <w:r w:rsidRPr="008F1737">
              <w:t>“</w:t>
            </w:r>
            <w:proofErr w:type="gramStart"/>
            <w:r w:rsidRPr="008F1737">
              <w:t>to</w:t>
            </w:r>
            <w:proofErr w:type="gramEnd"/>
            <w:r w:rsidRPr="008F1737">
              <w:t xml:space="preserve"> be Earth’s most customer-centric company.”</w:t>
            </w:r>
          </w:p>
          <w:p w14:paraId="693F75EA" w14:textId="77777777" w:rsidR="00CE19D1" w:rsidRPr="008F1737" w:rsidRDefault="00CE19D1" w:rsidP="00CF380A"/>
          <w:p w14:paraId="2520B2BD" w14:textId="0EF1B1D2" w:rsidR="00AA1252" w:rsidRDefault="00AA1252" w:rsidP="00CF380A">
            <w:r w:rsidRPr="008F1737">
              <w:t xml:space="preserve">Reference: </w:t>
            </w:r>
            <w:r w:rsidR="006C3C3A" w:rsidRPr="008F1737">
              <w:t>https://www.amazon.jobs/en/landing_pages/about-amazon</w:t>
            </w:r>
          </w:p>
        </w:tc>
      </w:tr>
    </w:tbl>
    <w:p w14:paraId="1428ABD1" w14:textId="77777777" w:rsidR="00B94698" w:rsidRDefault="00B94698" w:rsidP="00CF380A"/>
    <w:p w14:paraId="2213546A" w14:textId="74F96870" w:rsidR="00C74838" w:rsidRDefault="00C74838" w:rsidP="00CF380A"/>
    <w:p w14:paraId="3498DA6C" w14:textId="77777777" w:rsidR="00E24CBA" w:rsidRDefault="00E24CBA" w:rsidP="00CF380A"/>
    <w:p w14:paraId="0E0F8347" w14:textId="19314918" w:rsidR="00E24CBA" w:rsidRDefault="00E24CBA" w:rsidP="00CF380A">
      <w:r>
        <w:t>Financials</w:t>
      </w:r>
    </w:p>
    <w:tbl>
      <w:tblPr>
        <w:tblStyle w:val="TableGrid"/>
        <w:tblW w:w="0" w:type="auto"/>
        <w:tblLook w:val="04A0" w:firstRow="1" w:lastRow="0" w:firstColumn="1" w:lastColumn="0" w:noHBand="0" w:noVBand="1"/>
      </w:tblPr>
      <w:tblGrid>
        <w:gridCol w:w="2338"/>
        <w:gridCol w:w="2338"/>
        <w:gridCol w:w="2337"/>
        <w:gridCol w:w="2337"/>
      </w:tblGrid>
      <w:tr w:rsidR="006D45B1" w14:paraId="4DD503CE" w14:textId="77777777" w:rsidTr="00252388">
        <w:tc>
          <w:tcPr>
            <w:tcW w:w="2338" w:type="dxa"/>
          </w:tcPr>
          <w:p w14:paraId="4F81E6CF" w14:textId="77777777" w:rsidR="006D45B1" w:rsidRDefault="006D45B1" w:rsidP="00CF380A"/>
        </w:tc>
        <w:tc>
          <w:tcPr>
            <w:tcW w:w="2338" w:type="dxa"/>
          </w:tcPr>
          <w:p w14:paraId="458061F3" w14:textId="42EBE98F" w:rsidR="006D45B1" w:rsidRDefault="006D45B1" w:rsidP="00CF380A">
            <w:r>
              <w:t>2022</w:t>
            </w:r>
          </w:p>
        </w:tc>
        <w:tc>
          <w:tcPr>
            <w:tcW w:w="2337" w:type="dxa"/>
          </w:tcPr>
          <w:p w14:paraId="2987B306" w14:textId="7A26DAB6" w:rsidR="006D45B1" w:rsidRDefault="006D45B1" w:rsidP="00CF380A">
            <w:r>
              <w:t>2021</w:t>
            </w:r>
          </w:p>
        </w:tc>
        <w:tc>
          <w:tcPr>
            <w:tcW w:w="2337" w:type="dxa"/>
          </w:tcPr>
          <w:p w14:paraId="55EBB03D" w14:textId="51B2E4DE" w:rsidR="006D45B1" w:rsidRDefault="006D45B1" w:rsidP="00CF380A">
            <w:r>
              <w:t>2020</w:t>
            </w:r>
          </w:p>
        </w:tc>
      </w:tr>
      <w:tr w:rsidR="006D45B1" w14:paraId="1F050C9C" w14:textId="77777777" w:rsidTr="00252388">
        <w:tc>
          <w:tcPr>
            <w:tcW w:w="2338" w:type="dxa"/>
          </w:tcPr>
          <w:p w14:paraId="03EB53E9" w14:textId="1A2E3806" w:rsidR="006D45B1" w:rsidRDefault="006D45B1" w:rsidP="00CF380A">
            <w:r>
              <w:t>Revenue</w:t>
            </w:r>
          </w:p>
        </w:tc>
        <w:tc>
          <w:tcPr>
            <w:tcW w:w="2338" w:type="dxa"/>
          </w:tcPr>
          <w:p w14:paraId="75FECEC8" w14:textId="564DDE26" w:rsidR="006D45B1" w:rsidRDefault="006D45B1" w:rsidP="00CF380A">
            <w:r>
              <w:t>$ 513,983 M</w:t>
            </w:r>
          </w:p>
        </w:tc>
        <w:tc>
          <w:tcPr>
            <w:tcW w:w="2337" w:type="dxa"/>
          </w:tcPr>
          <w:p w14:paraId="7FFFC209" w14:textId="525E0255" w:rsidR="006D45B1" w:rsidRDefault="006D45B1" w:rsidP="00CF380A">
            <w:r>
              <w:t>$ 469,822 M</w:t>
            </w:r>
          </w:p>
        </w:tc>
        <w:tc>
          <w:tcPr>
            <w:tcW w:w="2337" w:type="dxa"/>
          </w:tcPr>
          <w:p w14:paraId="11C3C90F" w14:textId="29BF23E9" w:rsidR="006D45B1" w:rsidRDefault="006D45B1" w:rsidP="00CF380A">
            <w:r>
              <w:t>$ 386,064 M</w:t>
            </w:r>
          </w:p>
        </w:tc>
      </w:tr>
      <w:tr w:rsidR="006D45B1" w14:paraId="5594B331" w14:textId="77777777" w:rsidTr="00252388">
        <w:tc>
          <w:tcPr>
            <w:tcW w:w="2338" w:type="dxa"/>
          </w:tcPr>
          <w:p w14:paraId="5101912F" w14:textId="403316AF" w:rsidR="006D45B1" w:rsidRDefault="006D45B1" w:rsidP="00CF380A">
            <w:r>
              <w:t>Revenue Change (%)</w:t>
            </w:r>
          </w:p>
        </w:tc>
        <w:tc>
          <w:tcPr>
            <w:tcW w:w="2338" w:type="dxa"/>
          </w:tcPr>
          <w:p w14:paraId="442B973C" w14:textId="337C1653" w:rsidR="006D45B1" w:rsidRDefault="006D45B1" w:rsidP="00CF380A">
            <w:r>
              <w:t>9.4%</w:t>
            </w:r>
          </w:p>
        </w:tc>
        <w:tc>
          <w:tcPr>
            <w:tcW w:w="2337" w:type="dxa"/>
          </w:tcPr>
          <w:p w14:paraId="1FC16D14" w14:textId="5B5A6E79" w:rsidR="006D45B1" w:rsidRDefault="006D45B1" w:rsidP="00CF380A">
            <w:r>
              <w:t>21.7%</w:t>
            </w:r>
          </w:p>
        </w:tc>
        <w:tc>
          <w:tcPr>
            <w:tcW w:w="2337" w:type="dxa"/>
          </w:tcPr>
          <w:p w14:paraId="5A8258C7" w14:textId="45229400" w:rsidR="006D45B1" w:rsidRDefault="006D45B1" w:rsidP="00CF380A">
            <w:r>
              <w:t>37.6%</w:t>
            </w:r>
          </w:p>
        </w:tc>
      </w:tr>
      <w:tr w:rsidR="006D45B1" w14:paraId="193FF906" w14:textId="77777777" w:rsidTr="00252388">
        <w:tc>
          <w:tcPr>
            <w:tcW w:w="2338" w:type="dxa"/>
          </w:tcPr>
          <w:p w14:paraId="0BE13DD7" w14:textId="355CA917" w:rsidR="006D45B1" w:rsidRDefault="006D45B1" w:rsidP="00CF380A">
            <w:r>
              <w:t>Gross Profit</w:t>
            </w:r>
          </w:p>
        </w:tc>
        <w:tc>
          <w:tcPr>
            <w:tcW w:w="2338" w:type="dxa"/>
          </w:tcPr>
          <w:p w14:paraId="5B0E2391" w14:textId="59AAEB9D" w:rsidR="006D45B1" w:rsidRDefault="006D45B1" w:rsidP="00CF380A">
            <w:r>
              <w:t>$ 225,152 M</w:t>
            </w:r>
          </w:p>
        </w:tc>
        <w:tc>
          <w:tcPr>
            <w:tcW w:w="2337" w:type="dxa"/>
          </w:tcPr>
          <w:p w14:paraId="44AB4407" w14:textId="1309FCBE" w:rsidR="006D45B1" w:rsidRDefault="006D45B1" w:rsidP="00CF380A">
            <w:r>
              <w:t>$ 197,478 M</w:t>
            </w:r>
          </w:p>
        </w:tc>
        <w:tc>
          <w:tcPr>
            <w:tcW w:w="2337" w:type="dxa"/>
          </w:tcPr>
          <w:p w14:paraId="795DA997" w14:textId="52DF987A" w:rsidR="006D45B1" w:rsidRDefault="006D45B1" w:rsidP="00CF380A">
            <w:r>
              <w:t>$ 152,757 M</w:t>
            </w:r>
          </w:p>
        </w:tc>
      </w:tr>
      <w:tr w:rsidR="006D45B1" w14:paraId="3BEDF881" w14:textId="77777777" w:rsidTr="00252388">
        <w:tc>
          <w:tcPr>
            <w:tcW w:w="2338" w:type="dxa"/>
          </w:tcPr>
          <w:p w14:paraId="244270FF" w14:textId="4801F61D" w:rsidR="006D45B1" w:rsidRDefault="006D45B1" w:rsidP="00CF380A">
            <w:r>
              <w:t>Gross Profit Change (%)</w:t>
            </w:r>
          </w:p>
        </w:tc>
        <w:tc>
          <w:tcPr>
            <w:tcW w:w="2338" w:type="dxa"/>
          </w:tcPr>
          <w:p w14:paraId="23F5B311" w14:textId="391C72FB" w:rsidR="006D45B1" w:rsidRDefault="00BD21C1" w:rsidP="00CF380A">
            <w:r>
              <w:t>14%</w:t>
            </w:r>
          </w:p>
        </w:tc>
        <w:tc>
          <w:tcPr>
            <w:tcW w:w="2337" w:type="dxa"/>
          </w:tcPr>
          <w:p w14:paraId="464115B3" w14:textId="4D673EC1" w:rsidR="006D45B1" w:rsidRDefault="00BD21C1" w:rsidP="00CF380A">
            <w:r>
              <w:t>29.3%</w:t>
            </w:r>
          </w:p>
        </w:tc>
        <w:tc>
          <w:tcPr>
            <w:tcW w:w="2337" w:type="dxa"/>
          </w:tcPr>
          <w:p w14:paraId="49EA488C" w14:textId="7A964BB0" w:rsidR="006D45B1" w:rsidRDefault="00BD21C1" w:rsidP="00CF380A">
            <w:r>
              <w:t>32.8%</w:t>
            </w:r>
          </w:p>
        </w:tc>
      </w:tr>
      <w:tr w:rsidR="006D45B1" w14:paraId="621677BD" w14:textId="77777777" w:rsidTr="00252388">
        <w:tc>
          <w:tcPr>
            <w:tcW w:w="2338" w:type="dxa"/>
          </w:tcPr>
          <w:p w14:paraId="62ACB43B" w14:textId="0CB0C8CB" w:rsidR="006D45B1" w:rsidRDefault="006D45B1" w:rsidP="006D45B1">
            <w:r>
              <w:t>Gross Profit Margin (%)</w:t>
            </w:r>
          </w:p>
        </w:tc>
        <w:tc>
          <w:tcPr>
            <w:tcW w:w="2338" w:type="dxa"/>
          </w:tcPr>
          <w:p w14:paraId="168B39B1" w14:textId="677866B2" w:rsidR="006D45B1" w:rsidRDefault="006D45B1" w:rsidP="006D45B1">
            <w:r>
              <w:t>43.8%</w:t>
            </w:r>
          </w:p>
        </w:tc>
        <w:tc>
          <w:tcPr>
            <w:tcW w:w="2337" w:type="dxa"/>
          </w:tcPr>
          <w:p w14:paraId="336337F1" w14:textId="1108AFEE" w:rsidR="006D45B1" w:rsidRDefault="006D45B1" w:rsidP="006D45B1">
            <w:r>
              <w:t>42.0%</w:t>
            </w:r>
          </w:p>
        </w:tc>
        <w:tc>
          <w:tcPr>
            <w:tcW w:w="2337" w:type="dxa"/>
          </w:tcPr>
          <w:p w14:paraId="0065F28B" w14:textId="1551FB34" w:rsidR="006D45B1" w:rsidRDefault="006D45B1" w:rsidP="006D45B1">
            <w:r>
              <w:t>39.6%</w:t>
            </w:r>
          </w:p>
        </w:tc>
      </w:tr>
      <w:tr w:rsidR="006D45B1" w14:paraId="65FF043E" w14:textId="77777777" w:rsidTr="00252388">
        <w:tc>
          <w:tcPr>
            <w:tcW w:w="2338" w:type="dxa"/>
          </w:tcPr>
          <w:p w14:paraId="4EA3F5B2" w14:textId="515BC9FB" w:rsidR="006D45B1" w:rsidRDefault="006D45B1" w:rsidP="006D45B1">
            <w:r>
              <w:t>Gross Profit Margin Change (%)</w:t>
            </w:r>
          </w:p>
        </w:tc>
        <w:tc>
          <w:tcPr>
            <w:tcW w:w="2338" w:type="dxa"/>
          </w:tcPr>
          <w:p w14:paraId="03159897" w14:textId="12FD709C" w:rsidR="006D45B1" w:rsidRDefault="005F3638" w:rsidP="006D45B1">
            <w:r>
              <w:t>1.8%</w:t>
            </w:r>
          </w:p>
        </w:tc>
        <w:tc>
          <w:tcPr>
            <w:tcW w:w="2337" w:type="dxa"/>
          </w:tcPr>
          <w:p w14:paraId="12FC852D" w14:textId="601A5444" w:rsidR="006D45B1" w:rsidRDefault="005F3638" w:rsidP="006D45B1">
            <w:r>
              <w:t>2.4%</w:t>
            </w:r>
          </w:p>
        </w:tc>
        <w:tc>
          <w:tcPr>
            <w:tcW w:w="2337" w:type="dxa"/>
          </w:tcPr>
          <w:p w14:paraId="7C8DC657" w14:textId="28289CA5" w:rsidR="006D45B1" w:rsidRDefault="005F3638" w:rsidP="006D45B1">
            <w:r>
              <w:t>(1.4%)</w:t>
            </w:r>
          </w:p>
        </w:tc>
      </w:tr>
      <w:tr w:rsidR="006D45B1" w14:paraId="0B213633" w14:textId="77777777" w:rsidTr="00252388">
        <w:tc>
          <w:tcPr>
            <w:tcW w:w="2338" w:type="dxa"/>
          </w:tcPr>
          <w:p w14:paraId="7BBB7D3B" w14:textId="381F68DA" w:rsidR="006D45B1" w:rsidRDefault="006D45B1" w:rsidP="006D45B1">
            <w:r>
              <w:t>Net Income</w:t>
            </w:r>
          </w:p>
        </w:tc>
        <w:tc>
          <w:tcPr>
            <w:tcW w:w="2338" w:type="dxa"/>
          </w:tcPr>
          <w:p w14:paraId="62C02E5A" w14:textId="6D2878A7" w:rsidR="006D45B1" w:rsidRDefault="007B7D79" w:rsidP="006D45B1">
            <w:r>
              <w:t>$ (2,722) M</w:t>
            </w:r>
          </w:p>
        </w:tc>
        <w:tc>
          <w:tcPr>
            <w:tcW w:w="2337" w:type="dxa"/>
          </w:tcPr>
          <w:p w14:paraId="0352BC7B" w14:textId="119A1BFA" w:rsidR="006D45B1" w:rsidRDefault="007B7D79" w:rsidP="006D45B1">
            <w:r>
              <w:t>$ 33,364 M</w:t>
            </w:r>
          </w:p>
        </w:tc>
        <w:tc>
          <w:tcPr>
            <w:tcW w:w="2337" w:type="dxa"/>
          </w:tcPr>
          <w:p w14:paraId="18157B20" w14:textId="46A6DD88" w:rsidR="006D45B1" w:rsidRDefault="007B7D79" w:rsidP="006D45B1">
            <w:r>
              <w:t>$ 21,331</w:t>
            </w:r>
          </w:p>
        </w:tc>
      </w:tr>
      <w:tr w:rsidR="00050A4E" w14:paraId="292FA36D" w14:textId="77777777" w:rsidTr="006D45B1">
        <w:tc>
          <w:tcPr>
            <w:tcW w:w="2338" w:type="dxa"/>
          </w:tcPr>
          <w:p w14:paraId="263EF9CE" w14:textId="73362AE9" w:rsidR="00050A4E" w:rsidRDefault="00050A4E" w:rsidP="00050A4E">
            <w:r>
              <w:t>Net Income Change (%)</w:t>
            </w:r>
          </w:p>
        </w:tc>
        <w:tc>
          <w:tcPr>
            <w:tcW w:w="2338" w:type="dxa"/>
          </w:tcPr>
          <w:p w14:paraId="59020E6E" w14:textId="0EA3A89A" w:rsidR="00050A4E" w:rsidRDefault="00050A4E" w:rsidP="00050A4E">
            <w:r>
              <w:t>(</w:t>
            </w:r>
            <w:proofErr w:type="gramStart"/>
            <w:r>
              <w:t>0.5)%</w:t>
            </w:r>
            <w:proofErr w:type="gramEnd"/>
          </w:p>
        </w:tc>
        <w:tc>
          <w:tcPr>
            <w:tcW w:w="2337" w:type="dxa"/>
          </w:tcPr>
          <w:p w14:paraId="3EF06D73" w14:textId="3787C66E" w:rsidR="00050A4E" w:rsidRDefault="00050A4E" w:rsidP="00050A4E">
            <w:r>
              <w:t>7.1%</w:t>
            </w:r>
          </w:p>
        </w:tc>
        <w:tc>
          <w:tcPr>
            <w:tcW w:w="2337" w:type="dxa"/>
          </w:tcPr>
          <w:p w14:paraId="28A3A64D" w14:textId="6ED4436C" w:rsidR="00050A4E" w:rsidRDefault="00050A4E" w:rsidP="00050A4E">
            <w:r>
              <w:t>5.5%</w:t>
            </w:r>
          </w:p>
        </w:tc>
      </w:tr>
      <w:tr w:rsidR="00050A4E" w14:paraId="50C727D9" w14:textId="77777777" w:rsidTr="006D45B1">
        <w:tc>
          <w:tcPr>
            <w:tcW w:w="2338" w:type="dxa"/>
          </w:tcPr>
          <w:p w14:paraId="5EE7F97F" w14:textId="4EB82F00" w:rsidR="00050A4E" w:rsidRDefault="00050A4E" w:rsidP="00050A4E">
            <w:r>
              <w:t>Sales and Marketing</w:t>
            </w:r>
          </w:p>
        </w:tc>
        <w:tc>
          <w:tcPr>
            <w:tcW w:w="2338" w:type="dxa"/>
          </w:tcPr>
          <w:p w14:paraId="045B6644" w14:textId="4E48D11C" w:rsidR="00050A4E" w:rsidRDefault="00050A4E" w:rsidP="00050A4E">
            <w:r>
              <w:t xml:space="preserve">$ 138,428 M </w:t>
            </w:r>
          </w:p>
        </w:tc>
        <w:tc>
          <w:tcPr>
            <w:tcW w:w="2337" w:type="dxa"/>
          </w:tcPr>
          <w:p w14:paraId="416EEC1C" w14:textId="556E6089" w:rsidR="00050A4E" w:rsidRDefault="00050A4E" w:rsidP="00050A4E">
            <w:r>
              <w:t>$ 116,485 M</w:t>
            </w:r>
          </w:p>
        </w:tc>
        <w:tc>
          <w:tcPr>
            <w:tcW w:w="2337" w:type="dxa"/>
          </w:tcPr>
          <w:p w14:paraId="5764CADB" w14:textId="2C4328F8" w:rsidR="00050A4E" w:rsidRDefault="00050A4E" w:rsidP="00050A4E">
            <w:r>
              <w:t>$ 87,193 M</w:t>
            </w:r>
          </w:p>
        </w:tc>
      </w:tr>
      <w:tr w:rsidR="00050A4E" w14:paraId="5E3B53D4" w14:textId="77777777" w:rsidTr="006D45B1">
        <w:tc>
          <w:tcPr>
            <w:tcW w:w="2338" w:type="dxa"/>
          </w:tcPr>
          <w:p w14:paraId="2EF5F59C" w14:textId="0FF3EB76" w:rsidR="00050A4E" w:rsidRDefault="00050A4E" w:rsidP="00050A4E">
            <w:r>
              <w:t>Research and Development</w:t>
            </w:r>
          </w:p>
        </w:tc>
        <w:tc>
          <w:tcPr>
            <w:tcW w:w="2338" w:type="dxa"/>
          </w:tcPr>
          <w:p w14:paraId="2CDC3811" w14:textId="4CD9BF3C" w:rsidR="00050A4E" w:rsidRDefault="00050A4E" w:rsidP="00050A4E">
            <w:r>
              <w:t>$ 73,213 M</w:t>
            </w:r>
          </w:p>
        </w:tc>
        <w:tc>
          <w:tcPr>
            <w:tcW w:w="2337" w:type="dxa"/>
          </w:tcPr>
          <w:p w14:paraId="175FA837" w14:textId="2BA46403" w:rsidR="00050A4E" w:rsidRDefault="00050A4E" w:rsidP="00050A4E">
            <w:r>
              <w:t>$ 56,052 M</w:t>
            </w:r>
          </w:p>
        </w:tc>
        <w:tc>
          <w:tcPr>
            <w:tcW w:w="2337" w:type="dxa"/>
          </w:tcPr>
          <w:p w14:paraId="4BC4F6C2" w14:textId="0DD85E87" w:rsidR="00050A4E" w:rsidRDefault="00050A4E" w:rsidP="00050A4E">
            <w:r>
              <w:t>$ 35,931 M</w:t>
            </w:r>
          </w:p>
        </w:tc>
      </w:tr>
      <w:tr w:rsidR="00050A4E" w14:paraId="239C6F1D" w14:textId="77777777" w:rsidTr="006D45B1">
        <w:tc>
          <w:tcPr>
            <w:tcW w:w="2338" w:type="dxa"/>
          </w:tcPr>
          <w:p w14:paraId="250BE6AD" w14:textId="59DF4B10" w:rsidR="00050A4E" w:rsidRDefault="00050A4E" w:rsidP="00050A4E">
            <w:r>
              <w:t>General and Administrative</w:t>
            </w:r>
          </w:p>
        </w:tc>
        <w:tc>
          <w:tcPr>
            <w:tcW w:w="2338" w:type="dxa"/>
          </w:tcPr>
          <w:p w14:paraId="549D3B96" w14:textId="2BD75629" w:rsidR="00050A4E" w:rsidRDefault="00050A4E" w:rsidP="00050A4E">
            <w:r>
              <w:t>$ 138,428 M</w:t>
            </w:r>
          </w:p>
        </w:tc>
        <w:tc>
          <w:tcPr>
            <w:tcW w:w="2337" w:type="dxa"/>
          </w:tcPr>
          <w:p w14:paraId="2F03C0EF" w14:textId="44BCDCD2" w:rsidR="00050A4E" w:rsidRDefault="00050A4E" w:rsidP="00050A4E">
            <w:r>
              <w:t>$ 116,485 M</w:t>
            </w:r>
          </w:p>
        </w:tc>
        <w:tc>
          <w:tcPr>
            <w:tcW w:w="2337" w:type="dxa"/>
          </w:tcPr>
          <w:p w14:paraId="3E0D69B1" w14:textId="757C5B9D" w:rsidR="00050A4E" w:rsidRDefault="00050A4E" w:rsidP="00050A4E">
            <w:r>
              <w:t>$ 87,193 M</w:t>
            </w:r>
          </w:p>
        </w:tc>
      </w:tr>
    </w:tbl>
    <w:p w14:paraId="4C2F6BEF" w14:textId="77777777" w:rsidR="00E24CBA" w:rsidRDefault="00E24CBA" w:rsidP="00CF380A"/>
    <w:p w14:paraId="7637F80C" w14:textId="398EABCB" w:rsidR="003E093E" w:rsidRDefault="003E093E" w:rsidP="00CF380A">
      <w:r>
        <w:t xml:space="preserve">Reference: </w:t>
      </w:r>
      <w:r w:rsidRPr="003E093E">
        <w:t>https://www.capitaliq.com/CIQDotNet/Financial/KeyStats.aspx?companyId=18749&amp;statekey=dc1f0a04e53748a0bc075dd80b886d39</w:t>
      </w:r>
    </w:p>
    <w:p w14:paraId="71F6E66E" w14:textId="2ED21ED0" w:rsidR="00BC5DA7" w:rsidRPr="00BC5DA7" w:rsidRDefault="00C74838" w:rsidP="00BC5DA7">
      <w:pPr>
        <w:pStyle w:val="Heading1"/>
        <w:numPr>
          <w:ilvl w:val="0"/>
          <w:numId w:val="17"/>
        </w:numPr>
        <w:ind w:left="360"/>
      </w:pPr>
      <w:bookmarkStart w:id="2" w:name="_Toc143543599"/>
      <w:r>
        <w:t xml:space="preserve">The </w:t>
      </w:r>
      <w:r w:rsidR="00E92A2D">
        <w:t>Product Line</w:t>
      </w:r>
      <w:r>
        <w:t xml:space="preserve"> Context</w:t>
      </w:r>
      <w:bookmarkEnd w:id="2"/>
    </w:p>
    <w:p w14:paraId="092CE9BB" w14:textId="571414E4" w:rsidR="00C74838" w:rsidRDefault="00C74838" w:rsidP="00CF380A"/>
    <w:p w14:paraId="181D1D71" w14:textId="0D020289" w:rsidR="007A46C6" w:rsidRDefault="009525B7" w:rsidP="00CF380A">
      <w:r>
        <w:rPr>
          <w:b/>
          <w:bCs/>
        </w:rPr>
        <w:t xml:space="preserve">Product line: </w:t>
      </w:r>
      <w:r w:rsidR="005A07C1" w:rsidRPr="00252388">
        <w:t>A</w:t>
      </w:r>
      <w:r w:rsidR="00655B38" w:rsidRPr="00252388">
        <w:t>lexa Echo</w:t>
      </w:r>
    </w:p>
    <w:p w14:paraId="6E54F76F" w14:textId="75481F62" w:rsidR="009525B7" w:rsidRDefault="009525B7" w:rsidP="00CF380A">
      <w:r>
        <w:rPr>
          <w:b/>
          <w:bCs/>
        </w:rPr>
        <w:lastRenderedPageBreak/>
        <w:t xml:space="preserve">URL: </w:t>
      </w:r>
      <w:hyperlink r:id="rId8" w:history="1">
        <w:r w:rsidR="007509E3" w:rsidRPr="00252388">
          <w:rPr>
            <w:rStyle w:val="Hyperlink"/>
          </w:rPr>
          <w:t>https://www.amazon.com/b?&amp;node=9818047011&amp;ref=MARS_NAV_desktop_echo</w:t>
        </w:r>
      </w:hyperlink>
    </w:p>
    <w:p w14:paraId="6950E08A" w14:textId="77777777" w:rsidR="007509E3" w:rsidRPr="008F1737" w:rsidRDefault="007509E3" w:rsidP="00CF380A"/>
    <w:p w14:paraId="01479C4D" w14:textId="77777777" w:rsidR="007509E3" w:rsidRDefault="009525B7" w:rsidP="00CF380A">
      <w:pPr>
        <w:rPr>
          <w:b/>
          <w:bCs/>
        </w:rPr>
      </w:pPr>
      <w:r>
        <w:rPr>
          <w:b/>
          <w:bCs/>
        </w:rPr>
        <w:t xml:space="preserve">Overview: </w:t>
      </w:r>
      <w:r w:rsidR="00050A4E">
        <w:rPr>
          <w:b/>
          <w:bCs/>
        </w:rPr>
        <w:t xml:space="preserve"> </w:t>
      </w:r>
    </w:p>
    <w:p w14:paraId="70C8F485" w14:textId="06ABA0E1" w:rsidR="009525B7" w:rsidRDefault="00050A4E" w:rsidP="00CF380A">
      <w:r>
        <w:t xml:space="preserve">The Alexa Echo is a series of smart devices used to automate personal tasks and connect the user to other smart devices. These devices all utilize the Alexa voice assistant which is powered by a variety of AI and ML technologies to understand vocal requests and perform desired tasks. The main features of the Alexa Echo </w:t>
      </w:r>
      <w:proofErr w:type="gramStart"/>
      <w:r>
        <w:t>is</w:t>
      </w:r>
      <w:proofErr w:type="gramEnd"/>
      <w:r>
        <w:t xml:space="preserve"> to automate personal/home tasks, connect to </w:t>
      </w:r>
      <w:r w:rsidR="00C73F2C">
        <w:t>other smart home devices, increase home energy efficiency, and act as a home security device.</w:t>
      </w:r>
    </w:p>
    <w:p w14:paraId="4E84C920" w14:textId="77777777" w:rsidR="007509E3" w:rsidRPr="00252388" w:rsidRDefault="007509E3" w:rsidP="00CF380A"/>
    <w:p w14:paraId="32E2A972" w14:textId="77777777" w:rsidR="007509E3" w:rsidRDefault="005A07C1" w:rsidP="00CF380A">
      <w:pPr>
        <w:rPr>
          <w:b/>
          <w:bCs/>
        </w:rPr>
      </w:pPr>
      <w:r>
        <w:rPr>
          <w:b/>
          <w:bCs/>
        </w:rPr>
        <w:t>History:</w:t>
      </w:r>
      <w:r w:rsidR="007509E3">
        <w:rPr>
          <w:b/>
          <w:bCs/>
        </w:rPr>
        <w:t xml:space="preserve"> </w:t>
      </w:r>
    </w:p>
    <w:p w14:paraId="272ECA38" w14:textId="0C9E6057" w:rsidR="005A07C1" w:rsidRDefault="007509E3" w:rsidP="00CF380A">
      <w:r>
        <w:t xml:space="preserve">The Amazon echo was first introduced in </w:t>
      </w:r>
      <w:proofErr w:type="gramStart"/>
      <w:r>
        <w:t>November,</w:t>
      </w:r>
      <w:proofErr w:type="gramEnd"/>
      <w:r>
        <w:t xml:space="preserve"> 2014 as a black cylindrical smart speaker. It was originally only a smart speaker, but quickly developed into a smart home hub. In 2016, Amazon release a smaller version of the Echo called the Echo dot, which provided much of the same smart home functionality at a lower price, and reduced sound quality. After the original Echo release, Alexa, Amazon’s AI voice assistant, was integrated into more and more smart devices. This proliferation of Alexa, as well as some viral pithy responses from Alexa, allowed the Echo to become the smart home hub it is today.</w:t>
      </w:r>
    </w:p>
    <w:p w14:paraId="7E574AE1" w14:textId="77777777" w:rsidR="007509E3" w:rsidRPr="00252388" w:rsidRDefault="007509E3" w:rsidP="00CF380A"/>
    <w:p w14:paraId="283C5AF6" w14:textId="77777777" w:rsidR="00302528" w:rsidRDefault="005A07C1" w:rsidP="00CF380A">
      <w:pPr>
        <w:rPr>
          <w:b/>
          <w:bCs/>
        </w:rPr>
      </w:pPr>
      <w:r>
        <w:rPr>
          <w:b/>
          <w:bCs/>
        </w:rPr>
        <w:t>Market Served:</w:t>
      </w:r>
    </w:p>
    <w:p w14:paraId="604D327A" w14:textId="03AD5BDA" w:rsidR="00302528" w:rsidRDefault="00D06CEF" w:rsidP="00CF380A">
      <w:r>
        <w:rPr>
          <w:b/>
          <w:bCs/>
        </w:rPr>
        <w:t xml:space="preserve"> </w:t>
      </w:r>
      <w:r>
        <w:t xml:space="preserve">The Amazon Alexa Echo serves a wide variety of “smart home” customers which primarily </w:t>
      </w:r>
      <w:r w:rsidR="00E24A4E">
        <w:t>includes</w:t>
      </w:r>
      <w:r>
        <w:t xml:space="preserve"> residential</w:t>
      </w:r>
      <w:r w:rsidR="00E24A4E">
        <w:t xml:space="preserve"> settings, though they can still be found in c</w:t>
      </w:r>
      <w:r>
        <w:t>ommercial settings</w:t>
      </w:r>
      <w:r w:rsidR="00E24A4E">
        <w:t xml:space="preserve"> as well</w:t>
      </w:r>
      <w:r>
        <w:t xml:space="preserve">. Echo devices </w:t>
      </w:r>
      <w:r w:rsidR="00E24A4E">
        <w:t>provide a variety of functions through the Alexa voice assistant which</w:t>
      </w:r>
      <w:r w:rsidR="00302528">
        <w:t>, according to Amazon,</w:t>
      </w:r>
      <w:r w:rsidR="00E24A4E">
        <w:t xml:space="preserve"> allow users to “</w:t>
      </w:r>
      <w:r w:rsidR="00302528">
        <w:t>m</w:t>
      </w:r>
      <w:r w:rsidR="00302528" w:rsidRPr="00302528">
        <w:t>anage your calendar, follow along with recipes, catch up on news and more</w:t>
      </w:r>
      <w:r w:rsidR="00302528">
        <w:t xml:space="preserve">.” As can be understood from that statement, Echo’s automate personal and home tasks, though they also provide seamless integration with other smart devices through the Alexa voice assistant. Amazon provides </w:t>
      </w:r>
      <w:proofErr w:type="gramStart"/>
      <w:r w:rsidR="00302528">
        <w:t>a number of</w:t>
      </w:r>
      <w:proofErr w:type="gramEnd"/>
      <w:r w:rsidR="00302528">
        <w:t xml:space="preserve"> smart devices such as the Ring doorbell camera, though through Alexa Amazon provides a plethora of smart devices that can be controlled through the Echo.</w:t>
      </w:r>
      <w:r w:rsidR="001266C7">
        <w:t xml:space="preserve"> Though the functionality of the Echo is mostly geared towards residential customers, the Alexa voice assistant and smart device integration has allowed the Echo to become adopted in business settings as well.</w:t>
      </w:r>
      <w:r w:rsidR="00302528">
        <w:t xml:space="preserve"> Echo devices are available in all parts of the world including North America, Europe, Asia, etc.</w:t>
      </w:r>
      <w:r w:rsidR="001266C7">
        <w:t>, and is currently able to understand 9 languages.</w:t>
      </w:r>
    </w:p>
    <w:p w14:paraId="50FABEA3" w14:textId="77777777" w:rsidR="001266C7" w:rsidRPr="00252388" w:rsidRDefault="001266C7" w:rsidP="00CF380A"/>
    <w:p w14:paraId="6C7735F0" w14:textId="5CD15BC9" w:rsidR="005A07C1" w:rsidRDefault="005A07C1" w:rsidP="00CF380A">
      <w:pPr>
        <w:rPr>
          <w:b/>
          <w:bCs/>
        </w:rPr>
      </w:pPr>
      <w:r>
        <w:rPr>
          <w:b/>
          <w:bCs/>
        </w:rPr>
        <w:t>Product List:</w:t>
      </w:r>
    </w:p>
    <w:p w14:paraId="160753B4" w14:textId="7D37B2E8" w:rsidR="008F1737" w:rsidRDefault="001266C7" w:rsidP="00CF380A">
      <w:r>
        <w:t>This product line includes:</w:t>
      </w:r>
    </w:p>
    <w:p w14:paraId="2BFD6AFE" w14:textId="78D0376B" w:rsidR="001266C7" w:rsidRDefault="001266C7" w:rsidP="00CF380A">
      <w:pPr>
        <w:rPr>
          <w:b/>
          <w:bCs/>
        </w:rPr>
      </w:pPr>
      <w:r>
        <w:rPr>
          <w:b/>
          <w:bCs/>
        </w:rPr>
        <w:t xml:space="preserve">Product 1: </w:t>
      </w:r>
      <w:r w:rsidR="00E24CBA">
        <w:rPr>
          <w:b/>
          <w:bCs/>
        </w:rPr>
        <w:t>Alexa Echo</w:t>
      </w:r>
    </w:p>
    <w:p w14:paraId="3A990E29" w14:textId="19F9418B" w:rsidR="00E24CBA" w:rsidRDefault="00E24CBA" w:rsidP="00E24CBA">
      <w:pPr>
        <w:pStyle w:val="ListParagraph"/>
        <w:numPr>
          <w:ilvl w:val="0"/>
          <w:numId w:val="23"/>
        </w:numPr>
      </w:pPr>
      <w:r>
        <w:t>Type: Smart Speaker</w:t>
      </w:r>
    </w:p>
    <w:p w14:paraId="6AA629F5" w14:textId="45209373" w:rsidR="00E24CBA" w:rsidRDefault="00E24CBA" w:rsidP="00E24CBA">
      <w:pPr>
        <w:pStyle w:val="ListParagraph"/>
        <w:numPr>
          <w:ilvl w:val="0"/>
          <w:numId w:val="23"/>
        </w:numPr>
      </w:pPr>
      <w:r>
        <w:t>Key Features: Voice assistant, media playback</w:t>
      </w:r>
      <w:r w:rsidR="009342CB">
        <w:t>, smart device hub</w:t>
      </w:r>
    </w:p>
    <w:p w14:paraId="5BF867F6" w14:textId="77777777" w:rsidR="00E24CBA" w:rsidRDefault="00E24CBA" w:rsidP="00E24CBA">
      <w:pPr>
        <w:pStyle w:val="ListParagraph"/>
        <w:numPr>
          <w:ilvl w:val="0"/>
          <w:numId w:val="23"/>
        </w:numPr>
      </w:pPr>
      <w:r>
        <w:t>Primary Functionality: Voice controlled assistant for performing tasks, controlling devices, playing music.</w:t>
      </w:r>
    </w:p>
    <w:p w14:paraId="66EBBA04" w14:textId="77777777" w:rsidR="00E24CBA" w:rsidRDefault="00E24CBA" w:rsidP="00E24CBA">
      <w:pPr>
        <w:pStyle w:val="ListParagraph"/>
        <w:numPr>
          <w:ilvl w:val="0"/>
          <w:numId w:val="23"/>
        </w:numPr>
      </w:pPr>
      <w:r>
        <w:t>Platform: Alexa voice assistant, Bluetooth, Alexa app</w:t>
      </w:r>
    </w:p>
    <w:p w14:paraId="094329B9" w14:textId="7B724A7E" w:rsidR="00E24CBA" w:rsidRDefault="00E24CBA" w:rsidP="00E24CBA">
      <w:pPr>
        <w:pStyle w:val="ListParagraph"/>
        <w:numPr>
          <w:ilvl w:val="0"/>
          <w:numId w:val="23"/>
        </w:numPr>
      </w:pPr>
      <w:r>
        <w:t xml:space="preserve">Key technology: </w:t>
      </w:r>
      <w:r w:rsidR="009342CB">
        <w:t>High quality audio, voice assistance.</w:t>
      </w:r>
    </w:p>
    <w:p w14:paraId="01338118" w14:textId="257F6DDB" w:rsidR="009342CB" w:rsidRDefault="009342CB" w:rsidP="009342CB">
      <w:pPr>
        <w:rPr>
          <w:b/>
          <w:bCs/>
        </w:rPr>
      </w:pPr>
      <w:r>
        <w:rPr>
          <w:b/>
          <w:bCs/>
        </w:rPr>
        <w:t>Product 2: Alexa Show</w:t>
      </w:r>
    </w:p>
    <w:p w14:paraId="2FEC2261" w14:textId="244402FD" w:rsidR="009342CB" w:rsidRDefault="009342CB" w:rsidP="009342CB">
      <w:pPr>
        <w:pStyle w:val="ListParagraph"/>
        <w:numPr>
          <w:ilvl w:val="0"/>
          <w:numId w:val="23"/>
        </w:numPr>
      </w:pPr>
      <w:r>
        <w:t>Type: Smart Display</w:t>
      </w:r>
    </w:p>
    <w:p w14:paraId="10EFA09C" w14:textId="1620892B" w:rsidR="009342CB" w:rsidRDefault="009342CB" w:rsidP="009342CB">
      <w:pPr>
        <w:pStyle w:val="ListParagraph"/>
        <w:numPr>
          <w:ilvl w:val="0"/>
          <w:numId w:val="23"/>
        </w:numPr>
      </w:pPr>
      <w:r>
        <w:t>Key Features: Visual display, voice assistant, media playback, smart device hub</w:t>
      </w:r>
    </w:p>
    <w:p w14:paraId="53F13695" w14:textId="2DBFBACC" w:rsidR="009342CB" w:rsidRDefault="009342CB" w:rsidP="009342CB">
      <w:pPr>
        <w:pStyle w:val="ListParagraph"/>
        <w:numPr>
          <w:ilvl w:val="0"/>
          <w:numId w:val="23"/>
        </w:numPr>
      </w:pPr>
      <w:r>
        <w:t>Primary Functionality: Voice controlled assistant for performing tasks, touch display, controlling devices, playing music.</w:t>
      </w:r>
    </w:p>
    <w:p w14:paraId="67C7D345" w14:textId="77777777" w:rsidR="009342CB" w:rsidRDefault="009342CB" w:rsidP="009342CB">
      <w:pPr>
        <w:pStyle w:val="ListParagraph"/>
        <w:numPr>
          <w:ilvl w:val="0"/>
          <w:numId w:val="23"/>
        </w:numPr>
      </w:pPr>
      <w:r>
        <w:lastRenderedPageBreak/>
        <w:t>Platform: Alexa voice assistant, Bluetooth, Alexa app</w:t>
      </w:r>
    </w:p>
    <w:p w14:paraId="6940AC96" w14:textId="3D87F4CD" w:rsidR="009342CB" w:rsidRPr="00252388" w:rsidRDefault="009342CB" w:rsidP="00252388">
      <w:pPr>
        <w:pStyle w:val="ListParagraph"/>
        <w:numPr>
          <w:ilvl w:val="0"/>
          <w:numId w:val="23"/>
        </w:numPr>
      </w:pPr>
      <w:r>
        <w:t>Key technology: High quality audio and video, voice assistance.</w:t>
      </w:r>
    </w:p>
    <w:p w14:paraId="1C0C3B12" w14:textId="523F2705" w:rsidR="009342CB" w:rsidRDefault="009342CB" w:rsidP="009342CB">
      <w:pPr>
        <w:rPr>
          <w:b/>
          <w:bCs/>
        </w:rPr>
      </w:pPr>
      <w:r>
        <w:rPr>
          <w:b/>
          <w:bCs/>
        </w:rPr>
        <w:t>Product 3: Alexa Echo dot</w:t>
      </w:r>
    </w:p>
    <w:p w14:paraId="1C42DB9C" w14:textId="77777777" w:rsidR="009342CB" w:rsidRDefault="009342CB" w:rsidP="009342CB">
      <w:pPr>
        <w:pStyle w:val="ListParagraph"/>
        <w:numPr>
          <w:ilvl w:val="0"/>
          <w:numId w:val="23"/>
        </w:numPr>
      </w:pPr>
      <w:r>
        <w:t>Type: Smart Speaker</w:t>
      </w:r>
    </w:p>
    <w:p w14:paraId="4BEFC0BE" w14:textId="77777777" w:rsidR="009342CB" w:rsidRDefault="009342CB" w:rsidP="009342CB">
      <w:pPr>
        <w:pStyle w:val="ListParagraph"/>
        <w:numPr>
          <w:ilvl w:val="0"/>
          <w:numId w:val="23"/>
        </w:numPr>
      </w:pPr>
      <w:r>
        <w:t>Key Features: Voice assistant, media playback, smart device hub</w:t>
      </w:r>
    </w:p>
    <w:p w14:paraId="47C22765" w14:textId="77777777" w:rsidR="009342CB" w:rsidRDefault="009342CB" w:rsidP="009342CB">
      <w:pPr>
        <w:pStyle w:val="ListParagraph"/>
        <w:numPr>
          <w:ilvl w:val="0"/>
          <w:numId w:val="23"/>
        </w:numPr>
      </w:pPr>
      <w:r>
        <w:t>Primary Functionality: Voice controlled assistant for performing tasks, controlling devices, playing music.</w:t>
      </w:r>
    </w:p>
    <w:p w14:paraId="7E6E1685" w14:textId="77777777" w:rsidR="009342CB" w:rsidRDefault="009342CB" w:rsidP="009342CB">
      <w:pPr>
        <w:pStyle w:val="ListParagraph"/>
        <w:numPr>
          <w:ilvl w:val="0"/>
          <w:numId w:val="23"/>
        </w:numPr>
      </w:pPr>
      <w:r>
        <w:t>Platform: Alexa voice assistant, Bluetooth, Alexa app</w:t>
      </w:r>
    </w:p>
    <w:p w14:paraId="5340F7A1" w14:textId="2D886C04" w:rsidR="002020D1" w:rsidRPr="009342CB" w:rsidRDefault="009342CB" w:rsidP="00252388">
      <w:pPr>
        <w:pStyle w:val="ListParagraph"/>
        <w:numPr>
          <w:ilvl w:val="0"/>
          <w:numId w:val="23"/>
        </w:numPr>
      </w:pPr>
      <w:r>
        <w:t>Key technology: Voice assistance.</w:t>
      </w:r>
    </w:p>
    <w:p w14:paraId="0E0E5333" w14:textId="77777777" w:rsidR="00D141D8" w:rsidRPr="00D141D8" w:rsidRDefault="00D141D8" w:rsidP="00CF380A"/>
    <w:p w14:paraId="46C40DED" w14:textId="4D12E57F" w:rsidR="00BC5DA7" w:rsidRDefault="00BC5DA7" w:rsidP="00CF380A">
      <w:pPr>
        <w:pStyle w:val="Heading1"/>
        <w:numPr>
          <w:ilvl w:val="0"/>
          <w:numId w:val="17"/>
        </w:numPr>
        <w:ind w:left="360"/>
      </w:pPr>
      <w:bookmarkStart w:id="3" w:name="_Toc143543600"/>
      <w:r>
        <w:t>The Strategy Context</w:t>
      </w:r>
      <w:bookmarkEnd w:id="3"/>
    </w:p>
    <w:p w14:paraId="05109B9B" w14:textId="6E8EC73F" w:rsidR="00BC5DA7" w:rsidRDefault="00FC288F" w:rsidP="00BC5DA7">
      <w:r>
        <w:t xml:space="preserve">Amazon’s business strategy revolves around being “customer centric.”  This results in creating products and services that focus on the customer’s needs and convivence. Using this goal as a guiding point, Amazon </w:t>
      </w:r>
      <w:proofErr w:type="gramStart"/>
      <w:r w:rsidR="0073652D">
        <w:t>is able to</w:t>
      </w:r>
      <w:proofErr w:type="gramEnd"/>
      <w:r w:rsidR="0073652D">
        <w:t xml:space="preserve"> target their business tactics towards to following elements:</w:t>
      </w:r>
    </w:p>
    <w:p w14:paraId="768139CF" w14:textId="18991DA5" w:rsidR="00F07C13" w:rsidRPr="00F07C13" w:rsidRDefault="00E03A18" w:rsidP="00F07C13">
      <w:pPr>
        <w:pStyle w:val="ListParagraph"/>
        <w:numPr>
          <w:ilvl w:val="0"/>
          <w:numId w:val="25"/>
        </w:numPr>
        <w:rPr>
          <w:b/>
          <w:bCs/>
        </w:rPr>
      </w:pPr>
      <w:r>
        <w:rPr>
          <w:b/>
          <w:bCs/>
        </w:rPr>
        <w:t xml:space="preserve">Be </w:t>
      </w:r>
      <w:r w:rsidR="00F07C13" w:rsidRPr="00F07C13">
        <w:rPr>
          <w:b/>
          <w:bCs/>
        </w:rPr>
        <w:t>Global</w:t>
      </w:r>
      <w:r>
        <w:rPr>
          <w:b/>
          <w:bCs/>
        </w:rPr>
        <w:t>, Feel Local</w:t>
      </w:r>
      <w:r w:rsidR="00F07C13">
        <w:rPr>
          <w:b/>
          <w:bCs/>
        </w:rPr>
        <w:t>:</w:t>
      </w:r>
      <w:r>
        <w:rPr>
          <w:b/>
          <w:bCs/>
        </w:rPr>
        <w:t xml:space="preserve"> </w:t>
      </w:r>
      <w:r>
        <w:t xml:space="preserve">Having a universal presence has been one of Amazon’s goals from the beginning. The bookstore turned marketplace intended to serve </w:t>
      </w:r>
      <w:proofErr w:type="gramStart"/>
      <w:r>
        <w:t>any and all</w:t>
      </w:r>
      <w:proofErr w:type="gramEnd"/>
      <w:r>
        <w:t xml:space="preserve"> customers, starting in the United States but quickly moving international. As it is now, Amazon aims to make customers feel as though Amazon is basically next door with their same day, or at least next day, shipping.</w:t>
      </w:r>
    </w:p>
    <w:p w14:paraId="60E5FCE7" w14:textId="4026FE73" w:rsidR="00F07C13" w:rsidRPr="00F07C13" w:rsidRDefault="00F07C13" w:rsidP="00F07C13">
      <w:pPr>
        <w:pStyle w:val="ListParagraph"/>
        <w:numPr>
          <w:ilvl w:val="0"/>
          <w:numId w:val="25"/>
        </w:numPr>
        <w:rPr>
          <w:b/>
          <w:bCs/>
        </w:rPr>
      </w:pPr>
      <w:r w:rsidRPr="00F07C13">
        <w:rPr>
          <w:b/>
          <w:bCs/>
        </w:rPr>
        <w:t>Diversifying</w:t>
      </w:r>
      <w:r>
        <w:rPr>
          <w:b/>
          <w:bCs/>
        </w:rPr>
        <w:t xml:space="preserve">: </w:t>
      </w:r>
      <w:r>
        <w:t xml:space="preserve">Amazon has an extensive expansion strategy through their use of mergers and acquisitions. Whether it is acquiring Whole Foods </w:t>
      </w:r>
      <w:proofErr w:type="gramStart"/>
      <w:r>
        <w:t>in order to</w:t>
      </w:r>
      <w:proofErr w:type="gramEnd"/>
      <w:r>
        <w:t xml:space="preserve"> further </w:t>
      </w:r>
      <w:r w:rsidR="00AF722F">
        <w:t>selection of grocery items or purchasing Alexa to create a whole line of AI Voice Assistant products, Amazon has been able to capture a significant chunk of any market they have ventured into.</w:t>
      </w:r>
    </w:p>
    <w:p w14:paraId="38708411" w14:textId="3A17A72C" w:rsidR="00F07C13" w:rsidRPr="00F07C13" w:rsidRDefault="00F07C13" w:rsidP="00E03A18">
      <w:pPr>
        <w:pStyle w:val="ListParagraph"/>
        <w:numPr>
          <w:ilvl w:val="0"/>
          <w:numId w:val="25"/>
        </w:numPr>
        <w:rPr>
          <w:b/>
          <w:bCs/>
        </w:rPr>
      </w:pPr>
      <w:r w:rsidRPr="00F07C13">
        <w:rPr>
          <w:b/>
          <w:bCs/>
        </w:rPr>
        <w:t>Data</w:t>
      </w:r>
      <w:r>
        <w:rPr>
          <w:b/>
          <w:bCs/>
        </w:rPr>
        <w:t xml:space="preserve">: </w:t>
      </w:r>
      <w:r>
        <w:t>Amazon</w:t>
      </w:r>
      <w:r w:rsidR="00AF722F">
        <w:t xml:space="preserve"> was one of the first </w:t>
      </w:r>
      <w:r w:rsidR="00E03A18">
        <w:t>software companies that saw the value capturing customer interactions with their products. The Amazon marketplace captures significant amounts of data based on how individual customers navigate through their purchases, or lack thereof. In addition, Amazon’s smart products provide a more intimate window into how their experience can be optimized, for instance through capturing Alexa interactions.</w:t>
      </w:r>
    </w:p>
    <w:p w14:paraId="78537951" w14:textId="2B89CDB0" w:rsidR="00F07C13" w:rsidRPr="00F07C13" w:rsidRDefault="00AF722F" w:rsidP="00F07C13">
      <w:pPr>
        <w:pStyle w:val="ListParagraph"/>
        <w:numPr>
          <w:ilvl w:val="0"/>
          <w:numId w:val="25"/>
        </w:numPr>
        <w:rPr>
          <w:b/>
          <w:bCs/>
        </w:rPr>
      </w:pPr>
      <w:r>
        <w:rPr>
          <w:b/>
          <w:bCs/>
        </w:rPr>
        <w:t>Horizontal Integration</w:t>
      </w:r>
      <w:r w:rsidR="00F07C13">
        <w:rPr>
          <w:b/>
          <w:bCs/>
        </w:rPr>
        <w:t>:</w:t>
      </w:r>
      <w:r>
        <w:rPr>
          <w:b/>
          <w:bCs/>
        </w:rPr>
        <w:t xml:space="preserve"> </w:t>
      </w:r>
      <w:r>
        <w:t>Amazon has focused on having control over any business aspect that they view as necessary. This has allowed them to maximize the supply chain of their marketplace products as well as take control of the cloud space with AWS. Amazon has excelled at pinpointing areas within their business model they would be vulnerable without and take control of that space.</w:t>
      </w:r>
    </w:p>
    <w:p w14:paraId="58B00398" w14:textId="77777777" w:rsidR="00F07C13" w:rsidRDefault="00F07C13" w:rsidP="00F07C13"/>
    <w:p w14:paraId="42154C74" w14:textId="4E6DF576" w:rsidR="00D53CF7" w:rsidRDefault="00D53CF7" w:rsidP="00F07C13">
      <w:r>
        <w:t xml:space="preserve">Amazon’s future will likely see an </w:t>
      </w:r>
      <w:proofErr w:type="gramStart"/>
      <w:r>
        <w:t>ever expanding</w:t>
      </w:r>
      <w:proofErr w:type="gramEnd"/>
      <w:r>
        <w:t xml:space="preserve"> role of these strategies though continued innovation, further proliferation of services, advancements to AI (particularly Alexa), development or integration with IoT devices, advancements in cloud services, and expansion of their media offerings. </w:t>
      </w:r>
    </w:p>
    <w:p w14:paraId="527BD10E" w14:textId="77777777" w:rsidR="009065A2" w:rsidRDefault="009065A2" w:rsidP="00F07C13"/>
    <w:p w14:paraId="424521D3" w14:textId="60A95C50" w:rsidR="009065A2" w:rsidRDefault="009065A2" w:rsidP="00F07C13">
      <w:r>
        <w:t xml:space="preserve">We will see Amazon achieve its future goals through continued customer focus, an expanding selection of products and services, focusing on innovative research and development, and </w:t>
      </w:r>
    </w:p>
    <w:p w14:paraId="0D3518F1" w14:textId="77777777" w:rsidR="00D53CF7" w:rsidRDefault="00D53CF7" w:rsidP="00F07C13"/>
    <w:p w14:paraId="65E8BE24" w14:textId="4DF491DB" w:rsidR="00F07C13" w:rsidRDefault="00F07C13" w:rsidP="00BC5DA7">
      <w:r>
        <w:t>Amazon</w:t>
      </w:r>
      <w:r w:rsidR="009065A2">
        <w:t xml:space="preserve"> has several competitive advantages, including:</w:t>
      </w:r>
    </w:p>
    <w:p w14:paraId="7248669F" w14:textId="27307571" w:rsidR="0073652D" w:rsidRDefault="009E5938" w:rsidP="009E5938">
      <w:pPr>
        <w:pStyle w:val="ListParagraph"/>
        <w:numPr>
          <w:ilvl w:val="0"/>
          <w:numId w:val="24"/>
        </w:numPr>
      </w:pPr>
      <w:r w:rsidRPr="009E5938">
        <w:rPr>
          <w:b/>
          <w:bCs/>
        </w:rPr>
        <w:lastRenderedPageBreak/>
        <w:t>Ease of use and customer convenience:</w:t>
      </w:r>
      <w:r>
        <w:t xml:space="preserve"> Amazon has rightfully assessed that customers are willing to bring companies into their homes and private spaces</w:t>
      </w:r>
      <w:r w:rsidR="00A106AB">
        <w:t xml:space="preserve"> when it makes their life easier</w:t>
      </w:r>
      <w:r>
        <w:t xml:space="preserve">. With services like Amazon Prime, Amazon has monetized maximizing customer convivence and increased the likelihood customers will continue to </w:t>
      </w:r>
      <w:r w:rsidR="00F07C13">
        <w:t>use their services over competitors.</w:t>
      </w:r>
    </w:p>
    <w:p w14:paraId="59E1EEB8" w14:textId="351D7628" w:rsidR="00F07C13" w:rsidRDefault="00F07C13" w:rsidP="009E5938">
      <w:pPr>
        <w:pStyle w:val="ListParagraph"/>
        <w:numPr>
          <w:ilvl w:val="0"/>
          <w:numId w:val="24"/>
        </w:numPr>
      </w:pPr>
      <w:r>
        <w:rPr>
          <w:b/>
          <w:bCs/>
        </w:rPr>
        <w:t>Proliferation:</w:t>
      </w:r>
      <w:r>
        <w:t xml:space="preserve"> Amazon has made their services as close to the default as possible in every area they have </w:t>
      </w:r>
      <w:r w:rsidR="009065A2">
        <w:t xml:space="preserve">ventured into. In addition, they have succeeded in integrating their technology, </w:t>
      </w:r>
      <w:proofErr w:type="gramStart"/>
      <w:r w:rsidR="009065A2">
        <w:t>e.g.</w:t>
      </w:r>
      <w:proofErr w:type="gramEnd"/>
      <w:r w:rsidR="009065A2">
        <w:t xml:space="preserve"> Alexa, into a slew of smart products.</w:t>
      </w:r>
    </w:p>
    <w:p w14:paraId="7CC33691" w14:textId="3200DEB9" w:rsidR="00362AA7" w:rsidRDefault="009065A2" w:rsidP="009E5938">
      <w:pPr>
        <w:pStyle w:val="ListParagraph"/>
        <w:numPr>
          <w:ilvl w:val="0"/>
          <w:numId w:val="24"/>
        </w:numPr>
      </w:pPr>
      <w:r>
        <w:rPr>
          <w:b/>
          <w:bCs/>
        </w:rPr>
        <w:t>Cloud:</w:t>
      </w:r>
      <w:r>
        <w:t xml:space="preserve"> Amazon’s AWS cloud services is THE leading could provider available. While other companies have ventured into the space, it is still dominated by Amazon. </w:t>
      </w:r>
    </w:p>
    <w:p w14:paraId="53F0DF8A" w14:textId="77777777" w:rsidR="009E5938" w:rsidRDefault="009E5938" w:rsidP="009E5938"/>
    <w:p w14:paraId="54824936" w14:textId="7580C493" w:rsidR="00A85B69" w:rsidRDefault="00A85B69" w:rsidP="00BC5DA7">
      <w:r>
        <w:rPr>
          <w:b/>
          <w:bCs/>
        </w:rPr>
        <w:t>Product line:</w:t>
      </w:r>
      <w:r>
        <w:t xml:space="preserve"> Alexa Echo</w:t>
      </w:r>
    </w:p>
    <w:p w14:paraId="391FD632" w14:textId="6D5C043E" w:rsidR="00A85B69" w:rsidRDefault="00A85B69" w:rsidP="00BC5DA7">
      <w:r>
        <w:t>Product Line Strategy for Alexa Echo:</w:t>
      </w:r>
    </w:p>
    <w:p w14:paraId="086B2304" w14:textId="77777777" w:rsidR="00A85B69" w:rsidRDefault="00A85B69" w:rsidP="00BC5DA7"/>
    <w:p w14:paraId="29A95E48" w14:textId="4E8BF402" w:rsidR="005D74BA" w:rsidRDefault="006D324A" w:rsidP="00A85B69">
      <w:pPr>
        <w:pStyle w:val="ListParagraph"/>
        <w:numPr>
          <w:ilvl w:val="0"/>
          <w:numId w:val="27"/>
        </w:numPr>
      </w:pPr>
      <w:r>
        <w:rPr>
          <w:b/>
          <w:bCs/>
        </w:rPr>
        <w:t>Position within the Company’s Overall Product Group</w:t>
      </w:r>
    </w:p>
    <w:p w14:paraId="47DFF5FB" w14:textId="358D96E0" w:rsidR="00A85B69" w:rsidRDefault="00B52B46" w:rsidP="00A85B69">
      <w:r>
        <w:t>Alexa Echo falls within Amazon’s</w:t>
      </w:r>
      <w:r w:rsidR="00C21E56">
        <w:t xml:space="preserve"> consumer electronics division. This division is responsible for creating, developing, and manufacturing hardware and software for Amazon related products. These products include the Kindle Fire, Amazon Firestick</w:t>
      </w:r>
      <w:r w:rsidR="00191AEB">
        <w:t xml:space="preserve">, the </w:t>
      </w:r>
      <w:proofErr w:type="gramStart"/>
      <w:r w:rsidR="00191AEB">
        <w:t>aforementioned Alexa Echo</w:t>
      </w:r>
      <w:proofErr w:type="gramEnd"/>
      <w:r w:rsidR="00191AEB">
        <w:t xml:space="preserve">, etc. </w:t>
      </w:r>
    </w:p>
    <w:p w14:paraId="31FFC39E" w14:textId="442B3A58" w:rsidR="00DE597A" w:rsidRDefault="006D324A" w:rsidP="00DE597A">
      <w:pPr>
        <w:pStyle w:val="ListParagraph"/>
        <w:numPr>
          <w:ilvl w:val="0"/>
          <w:numId w:val="27"/>
        </w:numPr>
      </w:pPr>
      <w:r>
        <w:rPr>
          <w:b/>
          <w:bCs/>
        </w:rPr>
        <w:t>Future Direction of the Product Line</w:t>
      </w:r>
      <w:r>
        <w:t xml:space="preserve"> </w:t>
      </w:r>
    </w:p>
    <w:p w14:paraId="543171C7" w14:textId="192BAB99" w:rsidR="005D74BA" w:rsidRDefault="00191AEB" w:rsidP="005D74BA">
      <w:r>
        <w:t>Amazon intends to position itself as the leader in Smart home technology with the Alexa Echo, creating innovative smart and IoT products as well as further integration with the continued product development within that market ecosystem.</w:t>
      </w:r>
    </w:p>
    <w:p w14:paraId="1E3F29EB" w14:textId="0896CD23" w:rsidR="006D324A" w:rsidRPr="005D74BA" w:rsidRDefault="006D324A" w:rsidP="006D324A">
      <w:pPr>
        <w:pStyle w:val="ListParagraph"/>
        <w:numPr>
          <w:ilvl w:val="0"/>
          <w:numId w:val="27"/>
        </w:numPr>
      </w:pPr>
      <w:r>
        <w:rPr>
          <w:b/>
          <w:bCs/>
        </w:rPr>
        <w:t>Path to Achieving the Vision</w:t>
      </w:r>
    </w:p>
    <w:p w14:paraId="71FCBCE8" w14:textId="194D3FE9" w:rsidR="005D74BA" w:rsidRPr="006D324A" w:rsidRDefault="00191AEB" w:rsidP="005D74BA">
      <w:r>
        <w:t>The Echo maintains a focus on maximizing the user experience, furthering innovation, and broadening the smart home and IoT ecosystem. Amazon has a heavy focus on ensuring compatibility and interoperability within their board product line as well as the smart home and IoT product ecosystem. Amazon also recognizes that customers must not only be able to perform desired tasks with their services but must also trust them, therefore it will continue to prioritize customer privacy and security.</w:t>
      </w:r>
    </w:p>
    <w:p w14:paraId="201CF5CC" w14:textId="368147E9" w:rsidR="006D324A" w:rsidRPr="00B52B46" w:rsidRDefault="006D324A" w:rsidP="006D324A">
      <w:pPr>
        <w:pStyle w:val="ListParagraph"/>
        <w:numPr>
          <w:ilvl w:val="0"/>
          <w:numId w:val="27"/>
        </w:numPr>
      </w:pPr>
      <w:r>
        <w:rPr>
          <w:b/>
          <w:bCs/>
        </w:rPr>
        <w:t>Factors Leading to Success:</w:t>
      </w:r>
    </w:p>
    <w:p w14:paraId="57719028" w14:textId="4B50BE11" w:rsidR="00B52B46" w:rsidRPr="00323A89" w:rsidRDefault="00B52B46" w:rsidP="00B52B46">
      <w:r>
        <w:t xml:space="preserve">Alexa </w:t>
      </w:r>
      <w:r w:rsidRPr="00323A89">
        <w:t>Echo is positioned to succeed due to several factors, including:</w:t>
      </w:r>
    </w:p>
    <w:p w14:paraId="3B858F54" w14:textId="6D8F06E4" w:rsidR="00B52B46" w:rsidRPr="00323A89" w:rsidRDefault="00B52B46" w:rsidP="00B52B46">
      <w:pPr>
        <w:pStyle w:val="ListParagraph"/>
        <w:numPr>
          <w:ilvl w:val="1"/>
          <w:numId w:val="27"/>
        </w:numPr>
      </w:pPr>
      <w:r w:rsidRPr="00323A89">
        <w:t>Amazon Product Ecosystem:</w:t>
      </w:r>
    </w:p>
    <w:p w14:paraId="691A5CD6" w14:textId="22D9CE3F" w:rsidR="00561DB0" w:rsidRPr="00323A89" w:rsidRDefault="00561DB0" w:rsidP="009F78CE">
      <w:pPr>
        <w:ind w:left="720"/>
      </w:pPr>
      <w:r w:rsidRPr="00323A89">
        <w:t>Amazon has a broad ecosystem of products and services that gives them a huge advantage over its competitors. This allows them to offer a variety of custom experiences as well as integrate their product with a wide variety of smart and IoT Amazon products.</w:t>
      </w:r>
    </w:p>
    <w:p w14:paraId="05E947EB" w14:textId="7CF06079" w:rsidR="00B52B46" w:rsidRPr="00323A89" w:rsidRDefault="00B52B46" w:rsidP="00B52B46">
      <w:pPr>
        <w:pStyle w:val="ListParagraph"/>
        <w:numPr>
          <w:ilvl w:val="1"/>
          <w:numId w:val="27"/>
        </w:numPr>
      </w:pPr>
      <w:r w:rsidRPr="00323A89">
        <w:t>Cross-Platform Compatibility:</w:t>
      </w:r>
    </w:p>
    <w:p w14:paraId="18F543AF" w14:textId="5776BD08" w:rsidR="00561DB0" w:rsidRPr="00323A89" w:rsidRDefault="00323A89" w:rsidP="009F78CE">
      <w:pPr>
        <w:ind w:left="720"/>
      </w:pPr>
      <w:r w:rsidRPr="00323A89">
        <w:t xml:space="preserve">Amazon </w:t>
      </w:r>
      <w:r w:rsidR="00561DB0" w:rsidRPr="00323A89">
        <w:t xml:space="preserve">Echo devices </w:t>
      </w:r>
      <w:r w:rsidRPr="00323A89">
        <w:t>have ensured their devices work with the broadest number of third-party products as possible. This has allowed Amazon to provide a diverse array of experiences to each customer without having to develop each new step on that technology ladder.</w:t>
      </w:r>
    </w:p>
    <w:p w14:paraId="09DC3511" w14:textId="26EAA309" w:rsidR="00B52B46" w:rsidRPr="00323A89" w:rsidRDefault="00B52B46" w:rsidP="00191AEB">
      <w:pPr>
        <w:pStyle w:val="ListParagraph"/>
        <w:numPr>
          <w:ilvl w:val="1"/>
          <w:numId w:val="27"/>
        </w:numPr>
      </w:pPr>
      <w:r w:rsidRPr="00323A89">
        <w:t>Customer Focus:</w:t>
      </w:r>
    </w:p>
    <w:p w14:paraId="619AC658" w14:textId="55E14909" w:rsidR="00323A89" w:rsidRPr="00323A89" w:rsidRDefault="00323A89" w:rsidP="009F78CE">
      <w:pPr>
        <w:ind w:left="720"/>
      </w:pPr>
      <w:r w:rsidRPr="00323A89">
        <w:t>As has been repeated many times in this document,</w:t>
      </w:r>
      <w:r>
        <w:t xml:space="preserve"> Amazon has a singular focus on the customer. For the Echo, this results in focusing on what tasks and services would most </w:t>
      </w:r>
      <w:r w:rsidR="00573BFD">
        <w:t>satisfy the known and unknown desires of each customer. This also leads to providing as much convivence, either through the devices themselves or the attempt to minimize the barriers within their services.</w:t>
      </w:r>
    </w:p>
    <w:p w14:paraId="66411367" w14:textId="4DF4E362" w:rsidR="00B07893" w:rsidRPr="00584458" w:rsidRDefault="00F149B8" w:rsidP="00CF380A">
      <w:pPr>
        <w:pStyle w:val="Heading1"/>
        <w:numPr>
          <w:ilvl w:val="0"/>
          <w:numId w:val="17"/>
        </w:numPr>
        <w:ind w:left="360"/>
      </w:pPr>
      <w:bookmarkStart w:id="4" w:name="_Toc143543601"/>
      <w:r>
        <w:lastRenderedPageBreak/>
        <w:t>New Product Concept</w:t>
      </w:r>
      <w:bookmarkEnd w:id="4"/>
    </w:p>
    <w:p w14:paraId="18BDF3C0" w14:textId="55DC6AEE" w:rsidR="007A46C6" w:rsidRDefault="008A463C" w:rsidP="00CF380A">
      <w:pPr>
        <w:pStyle w:val="Heading2"/>
      </w:pPr>
      <w:r>
        <w:t>Alexa Echo – Kitchen Edition [Product Name TBD]</w:t>
      </w:r>
    </w:p>
    <w:p w14:paraId="0EC8413B" w14:textId="222D07F2" w:rsidR="008A463C" w:rsidRDefault="008A463C" w:rsidP="008A463C">
      <w:r w:rsidRPr="00B50D28">
        <w:rPr>
          <w:b/>
          <w:bCs/>
        </w:rPr>
        <w:t>Main Function</w:t>
      </w:r>
      <w:r>
        <w:t>:</w:t>
      </w:r>
    </w:p>
    <w:p w14:paraId="6CC9B6D8" w14:textId="04F11275" w:rsidR="00B50D28" w:rsidRDefault="00B50D28" w:rsidP="008A463C">
      <w:r>
        <w:t xml:space="preserve">The kitchen Alexa Echo works to streamline kitchen tasks using the AI Voice Assistant Alexa as well as various sensors and accompanying IoT and smart devices. Working to automate kitchen inventory keeping and following recipes, this device aims to </w:t>
      </w:r>
      <w:r w:rsidR="00B7055F">
        <w:t>fully optimize the Alexa Echo’s abilities to satisfy its users.</w:t>
      </w:r>
    </w:p>
    <w:p w14:paraId="5F9BBED6" w14:textId="1623AA71" w:rsidR="00B50D28" w:rsidRDefault="00B50D28" w:rsidP="008A463C">
      <w:r>
        <w:t>This product would focus on kitchen tasks. In addition to commands Alexa is already proficient with such as setting timers and adding to shopping lists, this device can help maintain an inventory of groceries</w:t>
      </w:r>
      <w:r w:rsidR="00733BE5">
        <w:t>.</w:t>
      </w:r>
    </w:p>
    <w:p w14:paraId="12284D8C" w14:textId="77777777" w:rsidR="008A463C" w:rsidRDefault="008A463C" w:rsidP="008A463C"/>
    <w:p w14:paraId="6E258334" w14:textId="707E616B" w:rsidR="008A463C" w:rsidRPr="00B7055F" w:rsidRDefault="008A463C" w:rsidP="008A463C">
      <w:pPr>
        <w:rPr>
          <w:b/>
          <w:bCs/>
        </w:rPr>
      </w:pPr>
      <w:r w:rsidRPr="00B7055F">
        <w:rPr>
          <w:b/>
          <w:bCs/>
        </w:rPr>
        <w:t>Product Attributes:</w:t>
      </w:r>
    </w:p>
    <w:p w14:paraId="418752B8" w14:textId="115C143E" w:rsidR="008A463C" w:rsidRDefault="00B7055F" w:rsidP="00B7055F">
      <w:pPr>
        <w:pStyle w:val="ListParagraph"/>
        <w:numPr>
          <w:ilvl w:val="0"/>
          <w:numId w:val="26"/>
        </w:numPr>
      </w:pPr>
      <w:r>
        <w:t xml:space="preserve">Alexa Voice Assistant: Like with all Echo products, this device will be powered by Alexa’s AI, allowing users to complete tasks using only their voice. </w:t>
      </w:r>
    </w:p>
    <w:p w14:paraId="40A22B15" w14:textId="4A6B252B" w:rsidR="00B7055F" w:rsidRDefault="00B7055F" w:rsidP="00B7055F">
      <w:pPr>
        <w:pStyle w:val="ListParagraph"/>
        <w:numPr>
          <w:ilvl w:val="0"/>
          <w:numId w:val="26"/>
        </w:numPr>
      </w:pPr>
      <w:r>
        <w:t>Weight Sensing Cutting Board: This device will incorporate a scale that may also be used as a cutting board, allowing users to: get precise ingredient measurements, log inventory by weight, and perform basic kitchen tasks using the device.</w:t>
      </w:r>
    </w:p>
    <w:p w14:paraId="72D05FBC" w14:textId="2D83A036" w:rsidR="00B7055F" w:rsidRDefault="00B7055F" w:rsidP="00B7055F">
      <w:pPr>
        <w:pStyle w:val="ListParagraph"/>
        <w:numPr>
          <w:ilvl w:val="0"/>
          <w:numId w:val="26"/>
        </w:numPr>
      </w:pPr>
      <w:r>
        <w:t>Smart Display: The weighted cutting board will be connected to a smart display that can show the user recipes, their kitchen inventory, weight of ingredient provided, and media.</w:t>
      </w:r>
    </w:p>
    <w:p w14:paraId="0A53DE2C" w14:textId="77777777" w:rsidR="00733BE5" w:rsidRDefault="00B7055F" w:rsidP="00B7055F">
      <w:pPr>
        <w:pStyle w:val="ListParagraph"/>
        <w:numPr>
          <w:ilvl w:val="0"/>
          <w:numId w:val="26"/>
        </w:numPr>
      </w:pPr>
      <w:r>
        <w:t xml:space="preserve">Accompanying Smart Containers: To fully automate inventorying groceries, this device will come with containers containing RFID chips, which can be assigned to different items in the kitchen. This will allow the item to be automatically updated whenever used. The container itself could even </w:t>
      </w:r>
      <w:r w:rsidR="00733BE5">
        <w:t>relate back to the kitchen Echo the current weight of the items inside, removing the need to place it on the scale.</w:t>
      </w:r>
    </w:p>
    <w:p w14:paraId="55F8B2AF" w14:textId="52EA8742" w:rsidR="00B7055F" w:rsidRDefault="00B7055F" w:rsidP="00733BE5">
      <w:r>
        <w:t xml:space="preserve">  </w:t>
      </w:r>
    </w:p>
    <w:p w14:paraId="565FD474" w14:textId="32D60223" w:rsidR="008A463C" w:rsidRPr="00733BE5" w:rsidRDefault="008A463C" w:rsidP="008A463C">
      <w:pPr>
        <w:rPr>
          <w:b/>
          <w:bCs/>
        </w:rPr>
      </w:pPr>
      <w:r w:rsidRPr="00733BE5">
        <w:rPr>
          <w:b/>
          <w:bCs/>
        </w:rPr>
        <w:t>Competitive Differentiator:</w:t>
      </w:r>
    </w:p>
    <w:p w14:paraId="04092E54" w14:textId="24DFEB3D" w:rsidR="008A463C" w:rsidRDefault="006D324A" w:rsidP="008A463C">
      <w:r>
        <w:t xml:space="preserve">While other smart kitchen devices exist, they only have limited capabilities. This device will not only have all the functionality of the existing Echo products that customers are already familiar with but can leverage Amazon’s expansive line of other products. For instance, this device will use smart containers to help automate </w:t>
      </w:r>
      <w:r w:rsidR="00090AB3">
        <w:t>inventorying items which can use the production of similar containers and sensors. This allows Amazon to create products more quickly and at a lower cost than competitors.</w:t>
      </w:r>
    </w:p>
    <w:p w14:paraId="7701F4D9" w14:textId="74B289F9" w:rsidR="008A463C" w:rsidRDefault="008A463C" w:rsidP="008A463C">
      <w:pPr>
        <w:rPr>
          <w:b/>
          <w:bCs/>
        </w:rPr>
      </w:pPr>
      <w:r w:rsidRPr="00733BE5">
        <w:rPr>
          <w:b/>
          <w:bCs/>
        </w:rPr>
        <w:t>Key Technology:</w:t>
      </w:r>
    </w:p>
    <w:p w14:paraId="4E26A504" w14:textId="3959F091" w:rsidR="00090AB3" w:rsidRPr="00090AB3" w:rsidRDefault="00090AB3" w:rsidP="00090AB3">
      <w:pPr>
        <w:pStyle w:val="ListParagraph"/>
        <w:numPr>
          <w:ilvl w:val="0"/>
          <w:numId w:val="28"/>
        </w:numPr>
        <w:rPr>
          <w:b/>
          <w:bCs/>
        </w:rPr>
      </w:pPr>
      <w:r>
        <w:t>AI Voice Assist: As Alexa is a part of all Echo devices, this device will continue to utilize the functionality of Alexa to automate tasks.</w:t>
      </w:r>
    </w:p>
    <w:p w14:paraId="1561DA0B" w14:textId="7A205572" w:rsidR="00090AB3" w:rsidRPr="00090AB3" w:rsidRDefault="00090AB3" w:rsidP="00090AB3">
      <w:pPr>
        <w:pStyle w:val="ListParagraph"/>
        <w:numPr>
          <w:ilvl w:val="0"/>
          <w:numId w:val="28"/>
        </w:numPr>
        <w:rPr>
          <w:b/>
          <w:bCs/>
        </w:rPr>
      </w:pPr>
      <w:r>
        <w:t>Smart Display: A smart, touch screen display will show information for the current task, as well as allow the user to navigate other apps and consume media while using this product.</w:t>
      </w:r>
    </w:p>
    <w:p w14:paraId="18B2E464" w14:textId="31E9079B" w:rsidR="00090AB3" w:rsidRPr="00090AB3" w:rsidRDefault="00090AB3" w:rsidP="00090AB3">
      <w:pPr>
        <w:pStyle w:val="ListParagraph"/>
        <w:numPr>
          <w:ilvl w:val="0"/>
          <w:numId w:val="28"/>
        </w:numPr>
        <w:rPr>
          <w:b/>
          <w:bCs/>
        </w:rPr>
      </w:pPr>
      <w:r>
        <w:t>IoT and Smart Devices: This device will take full advantage of utilizing smart devices to provide additional automation and functionality to the user.</w:t>
      </w:r>
    </w:p>
    <w:p w14:paraId="1AE1E33F" w14:textId="77777777" w:rsidR="008A463C" w:rsidRDefault="008A463C" w:rsidP="008A463C"/>
    <w:p w14:paraId="77C0C6BB" w14:textId="2542C3FE" w:rsidR="008A463C" w:rsidRDefault="008A463C" w:rsidP="008A463C">
      <w:pPr>
        <w:rPr>
          <w:b/>
          <w:bCs/>
        </w:rPr>
      </w:pPr>
      <w:r w:rsidRPr="00733BE5">
        <w:rPr>
          <w:b/>
          <w:bCs/>
        </w:rPr>
        <w:t>Product Complements:</w:t>
      </w:r>
    </w:p>
    <w:p w14:paraId="42F16160" w14:textId="5C03A21B" w:rsidR="00090AB3" w:rsidRPr="00C24C3A" w:rsidRDefault="00C24C3A" w:rsidP="00090AB3">
      <w:pPr>
        <w:pStyle w:val="ListParagraph"/>
        <w:numPr>
          <w:ilvl w:val="0"/>
          <w:numId w:val="29"/>
        </w:numPr>
        <w:rPr>
          <w:b/>
          <w:bCs/>
        </w:rPr>
      </w:pPr>
      <w:r>
        <w:t xml:space="preserve">Alexa Smart Devices: This device will work well as a smart hub device, being able to control a variety of smart devices. </w:t>
      </w:r>
    </w:p>
    <w:p w14:paraId="19FD48ED" w14:textId="175A5740" w:rsidR="00C24C3A" w:rsidRPr="00090AB3" w:rsidRDefault="00C24C3A" w:rsidP="00090AB3">
      <w:pPr>
        <w:pStyle w:val="ListParagraph"/>
        <w:numPr>
          <w:ilvl w:val="0"/>
          <w:numId w:val="29"/>
        </w:numPr>
        <w:rPr>
          <w:b/>
          <w:bCs/>
        </w:rPr>
      </w:pPr>
      <w:r>
        <w:lastRenderedPageBreak/>
        <w:t xml:space="preserve">Amazon Market Place: Users can select to automatically replenish items when </w:t>
      </w:r>
      <w:r w:rsidR="00DE3FCD">
        <w:t xml:space="preserve">they are determined to be low from the Amazon </w:t>
      </w:r>
      <w:proofErr w:type="gramStart"/>
      <w:r w:rsidR="00DE3FCD">
        <w:t>market place</w:t>
      </w:r>
      <w:proofErr w:type="gramEnd"/>
      <w:r w:rsidR="00DE3FCD">
        <w:t>.</w:t>
      </w:r>
    </w:p>
    <w:p w14:paraId="11F67AFF" w14:textId="77777777" w:rsidR="008A463C" w:rsidRDefault="008A463C" w:rsidP="008A463C"/>
    <w:p w14:paraId="2653BA25" w14:textId="6ED6AC28" w:rsidR="008A463C" w:rsidRDefault="008A463C" w:rsidP="008A463C">
      <w:r w:rsidRPr="00090AB3">
        <w:rPr>
          <w:b/>
          <w:bCs/>
        </w:rPr>
        <w:t>Visual:</w:t>
      </w:r>
    </w:p>
    <w:p w14:paraId="1A9FAC39" w14:textId="4C53B5EB" w:rsidR="008A463C" w:rsidRDefault="003D4BD7" w:rsidP="008A463C">
      <w:r>
        <w:fldChar w:fldCharType="begin"/>
      </w:r>
      <w:r>
        <w:instrText xml:space="preserve"> INCLUDEPICTURE "/Users/ctgruhn/Library/Group Containers/UBF8T346G9.ms/WebArchiveCopyPasteTempFiles/com.microsoft.Word/Nutrio_smart_cutting_board_that_tracks_your_nutrition.jpg" \* MERGEFORMATINET </w:instrText>
      </w:r>
      <w:r>
        <w:fldChar w:fldCharType="separate"/>
      </w:r>
      <w:r>
        <w:rPr>
          <w:noProof/>
        </w:rPr>
        <w:drawing>
          <wp:inline distT="0" distB="0" distL="0" distR="0" wp14:anchorId="2AACF62E" wp14:editId="23714AEA">
            <wp:extent cx="5943600" cy="3962400"/>
            <wp:effectExtent l="0" t="0" r="0" b="0"/>
            <wp:docPr id="2" name="Picture 2" descr="A picture containing table, person,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 person, indoor, wood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470B12B5" w14:textId="77777777" w:rsidR="00300684" w:rsidRDefault="00300684" w:rsidP="008A463C"/>
    <w:p w14:paraId="359E9727" w14:textId="4867894C" w:rsidR="008A463C" w:rsidRPr="00300684" w:rsidRDefault="008A463C" w:rsidP="008A463C">
      <w:pPr>
        <w:rPr>
          <w:b/>
          <w:bCs/>
        </w:rPr>
      </w:pPr>
      <w:r w:rsidRPr="00300684">
        <w:rPr>
          <w:b/>
          <w:bCs/>
        </w:rPr>
        <w:t>How It Works:</w:t>
      </w:r>
    </w:p>
    <w:p w14:paraId="12DFBEF9" w14:textId="36218014" w:rsidR="008A463C" w:rsidRDefault="00573BFD" w:rsidP="00ED141F">
      <w:pPr>
        <w:pStyle w:val="ListParagraph"/>
        <w:numPr>
          <w:ilvl w:val="0"/>
          <w:numId w:val="30"/>
        </w:numPr>
      </w:pPr>
      <w:r>
        <w:t>Setup and Integration:</w:t>
      </w:r>
    </w:p>
    <w:p w14:paraId="2859863E" w14:textId="6A5DB611" w:rsidR="00573BFD" w:rsidRDefault="00573BFD" w:rsidP="00BE4685">
      <w:pPr>
        <w:ind w:left="360"/>
      </w:pPr>
      <w:r>
        <w:t>The customer will initialize their device using the Alexa app, setting up their desired configuration as well as the initial integration with their existing smart and IoT devices.</w:t>
      </w:r>
    </w:p>
    <w:p w14:paraId="57CE7482" w14:textId="0B668D8D" w:rsidR="00573BFD" w:rsidRDefault="00573BFD" w:rsidP="00ED141F">
      <w:pPr>
        <w:pStyle w:val="ListParagraph"/>
        <w:numPr>
          <w:ilvl w:val="0"/>
          <w:numId w:val="30"/>
        </w:numPr>
      </w:pPr>
      <w:r>
        <w:t>Assign Automation</w:t>
      </w:r>
    </w:p>
    <w:p w14:paraId="09405D01" w14:textId="3D7D89E5" w:rsidR="00573BFD" w:rsidRDefault="00573BFD" w:rsidP="00BE4685">
      <w:pPr>
        <w:ind w:left="360"/>
      </w:pPr>
      <w:r>
        <w:t xml:space="preserve">This device will work seamlessly with smart containers, which will allow the user to maintain an automated kitchen inventory if desired. Beyond the automation of other smart devices, this device will specifically allow the user to decide if what, if anything, they wish to happen when it is detected they are low on an item. </w:t>
      </w:r>
    </w:p>
    <w:p w14:paraId="5A928629" w14:textId="6F480ABD" w:rsidR="00573BFD" w:rsidRDefault="00573BFD" w:rsidP="00ED141F">
      <w:pPr>
        <w:pStyle w:val="ListParagraph"/>
        <w:numPr>
          <w:ilvl w:val="0"/>
          <w:numId w:val="30"/>
        </w:numPr>
      </w:pPr>
      <w:r>
        <w:t>Realtime Notifications</w:t>
      </w:r>
    </w:p>
    <w:p w14:paraId="40D24B84" w14:textId="699584D7" w:rsidR="00573BFD" w:rsidRDefault="00573BFD" w:rsidP="00BE4685">
      <w:pPr>
        <w:ind w:left="360"/>
      </w:pPr>
      <w:r>
        <w:t xml:space="preserve">Following the chosen automation, the user could be notified they are low on an item and given the choice to order more. They may choose to skip this step and automatically purchase more of that </w:t>
      </w:r>
      <w:proofErr w:type="gramStart"/>
      <w:r>
        <w:t>item,</w:t>
      </w:r>
      <w:proofErr w:type="gramEnd"/>
      <w:r>
        <w:t xml:space="preserve"> however the goal should be notification to avoid potential issues. The user will also be able to choose other notifications that are meaningful to them such as times, news, weather, etc.</w:t>
      </w:r>
    </w:p>
    <w:p w14:paraId="1EA24761" w14:textId="32B65AB9" w:rsidR="00573BFD" w:rsidRDefault="00573BFD" w:rsidP="00ED141F">
      <w:pPr>
        <w:pStyle w:val="ListParagraph"/>
        <w:numPr>
          <w:ilvl w:val="0"/>
          <w:numId w:val="30"/>
        </w:numPr>
      </w:pPr>
      <w:r>
        <w:t>Voice Assistant</w:t>
      </w:r>
    </w:p>
    <w:p w14:paraId="5F11E76E" w14:textId="6B25E92C" w:rsidR="00CE5395" w:rsidRDefault="00CE5395" w:rsidP="00BE4685">
      <w:pPr>
        <w:ind w:left="360"/>
      </w:pPr>
      <w:r>
        <w:t xml:space="preserve">Beyond the automation the user chooses to setup, they may also use the Alexa voice assistant to perform tasks hands free. </w:t>
      </w:r>
    </w:p>
    <w:p w14:paraId="29E56CA4" w14:textId="542DF4BE" w:rsidR="00CE5395" w:rsidRDefault="00CE5395" w:rsidP="00ED141F">
      <w:pPr>
        <w:pStyle w:val="ListParagraph"/>
        <w:numPr>
          <w:ilvl w:val="0"/>
          <w:numId w:val="30"/>
        </w:numPr>
      </w:pPr>
      <w:r>
        <w:t>Data Driven Decisions</w:t>
      </w:r>
    </w:p>
    <w:p w14:paraId="10394F8B" w14:textId="5A8CCBCD" w:rsidR="00CE5395" w:rsidRDefault="00CE5395" w:rsidP="00BE4685">
      <w:pPr>
        <w:ind w:left="360"/>
      </w:pPr>
      <w:r>
        <w:lastRenderedPageBreak/>
        <w:t>By using this product, Amazon will gain more insight on the user through capturing usage data. Using this data, this device can help make pre-emptive decisions that align more with the desires of that specific user.</w:t>
      </w:r>
    </w:p>
    <w:p w14:paraId="26DDCF4D" w14:textId="0F682147" w:rsidR="00CE5395" w:rsidRDefault="00CE5395" w:rsidP="00ED141F">
      <w:pPr>
        <w:pStyle w:val="ListParagraph"/>
        <w:numPr>
          <w:ilvl w:val="0"/>
          <w:numId w:val="30"/>
        </w:numPr>
      </w:pPr>
      <w:r>
        <w:t>Communication</w:t>
      </w:r>
    </w:p>
    <w:p w14:paraId="009AD841" w14:textId="678155BC" w:rsidR="00CE5395" w:rsidRDefault="00CE5395" w:rsidP="00BE4685">
      <w:pPr>
        <w:ind w:left="360"/>
      </w:pPr>
      <w:r>
        <w:t xml:space="preserve">This device </w:t>
      </w:r>
      <w:proofErr w:type="gramStart"/>
      <w:r>
        <w:t>is able to</w:t>
      </w:r>
      <w:proofErr w:type="gramEnd"/>
      <w:r>
        <w:t xml:space="preserve"> communicate with other Alexa compatible devices such as the Ring doorbell camera. The user can choose to communicate with a visitor using the Ring camera or another user communicating on another Echo device.</w:t>
      </w:r>
    </w:p>
    <w:p w14:paraId="2D9443D6" w14:textId="0D76CB17" w:rsidR="00C74838" w:rsidRPr="00C74838" w:rsidRDefault="00C74838" w:rsidP="00C74838"/>
    <w:p w14:paraId="46AB8E2D" w14:textId="1B0F5007" w:rsidR="00B07893" w:rsidRPr="00584458" w:rsidRDefault="00B07893" w:rsidP="00CF380A">
      <w:pPr>
        <w:pStyle w:val="Heading1"/>
        <w:numPr>
          <w:ilvl w:val="0"/>
          <w:numId w:val="17"/>
        </w:numPr>
        <w:ind w:left="360"/>
      </w:pPr>
      <w:bookmarkStart w:id="5" w:name="_Toc143543602"/>
      <w:r w:rsidRPr="00584458">
        <w:t>Market</w:t>
      </w:r>
      <w:r w:rsidR="00C74838">
        <w:t>s</w:t>
      </w:r>
      <w:bookmarkEnd w:id="5"/>
    </w:p>
    <w:p w14:paraId="14048EBB" w14:textId="110F2728" w:rsidR="00584458" w:rsidRDefault="00584458" w:rsidP="00CF380A">
      <w:pPr>
        <w:shd w:val="clear" w:color="auto" w:fill="FFFFFF"/>
        <w:rPr>
          <w:rFonts w:eastAsia="Times New Roman" w:cstheme="minorHAnsi"/>
          <w:color w:val="000000"/>
        </w:rPr>
      </w:pPr>
    </w:p>
    <w:p w14:paraId="69853DDD" w14:textId="1313B561" w:rsidR="00C74838" w:rsidRDefault="00C74838" w:rsidP="00CF380A">
      <w:pPr>
        <w:shd w:val="clear" w:color="auto" w:fill="FFFFFF"/>
        <w:rPr>
          <w:rFonts w:eastAsia="Times New Roman" w:cstheme="minorHAnsi"/>
          <w:color w:val="000000"/>
        </w:rPr>
      </w:pPr>
    </w:p>
    <w:p w14:paraId="248D96E3" w14:textId="3E4E584B" w:rsidR="00B07893" w:rsidRPr="00584458" w:rsidRDefault="00F149B8" w:rsidP="00CF380A">
      <w:pPr>
        <w:pStyle w:val="Heading1"/>
        <w:numPr>
          <w:ilvl w:val="0"/>
          <w:numId w:val="17"/>
        </w:numPr>
        <w:ind w:left="360"/>
      </w:pPr>
      <w:bookmarkStart w:id="6" w:name="_Toc143543603"/>
      <w:r>
        <w:t>Competiti</w:t>
      </w:r>
      <w:r w:rsidR="007A46C6">
        <w:t>ve</w:t>
      </w:r>
      <w:r>
        <w:t xml:space="preserve"> Positioning</w:t>
      </w:r>
      <w:bookmarkEnd w:id="6"/>
    </w:p>
    <w:p w14:paraId="7F179285" w14:textId="1A883B6D" w:rsidR="007A46C6" w:rsidRDefault="007A46C6" w:rsidP="00CF380A">
      <w:pPr>
        <w:shd w:val="clear" w:color="auto" w:fill="FFFFFF"/>
        <w:rPr>
          <w:rFonts w:eastAsia="Times New Roman" w:cstheme="minorHAnsi"/>
          <w:color w:val="000000"/>
        </w:rPr>
      </w:pPr>
    </w:p>
    <w:p w14:paraId="25A1F8FB" w14:textId="64E3282C" w:rsidR="00C74838" w:rsidRPr="00584458" w:rsidRDefault="00C74838" w:rsidP="00CF380A">
      <w:pPr>
        <w:shd w:val="clear" w:color="auto" w:fill="FFFFFF"/>
        <w:rPr>
          <w:rFonts w:eastAsia="Times New Roman" w:cstheme="minorHAnsi"/>
          <w:color w:val="000000"/>
        </w:rPr>
      </w:pPr>
    </w:p>
    <w:p w14:paraId="77480923" w14:textId="358C5D58" w:rsidR="00BB0B9C" w:rsidRPr="00584458" w:rsidRDefault="00F149B8" w:rsidP="00CF380A">
      <w:pPr>
        <w:pStyle w:val="Heading1"/>
        <w:numPr>
          <w:ilvl w:val="0"/>
          <w:numId w:val="17"/>
        </w:numPr>
        <w:ind w:left="360"/>
      </w:pPr>
      <w:bookmarkStart w:id="7" w:name="_Toc143543604"/>
      <w:r>
        <w:t>Product</w:t>
      </w:r>
      <w:bookmarkEnd w:id="7"/>
    </w:p>
    <w:p w14:paraId="761630FA" w14:textId="3285766B" w:rsidR="00CF380A" w:rsidRDefault="00CF380A" w:rsidP="00CF380A"/>
    <w:p w14:paraId="1A31357E" w14:textId="7A78DF07" w:rsidR="00C74838" w:rsidRDefault="00C74838" w:rsidP="00CF380A"/>
    <w:p w14:paraId="0716B27E" w14:textId="7678ADFC" w:rsidR="00F149B8" w:rsidRDefault="00D119AC" w:rsidP="00CF380A">
      <w:pPr>
        <w:pStyle w:val="Heading1"/>
        <w:numPr>
          <w:ilvl w:val="0"/>
          <w:numId w:val="17"/>
        </w:numPr>
        <w:ind w:left="360"/>
      </w:pPr>
      <w:bookmarkStart w:id="8" w:name="_Toc143543605"/>
      <w:r>
        <w:t>Commercial</w:t>
      </w:r>
      <w:bookmarkEnd w:id="8"/>
    </w:p>
    <w:p w14:paraId="7CE272C7" w14:textId="4B9BA3E0" w:rsidR="00F149B8" w:rsidRDefault="00F149B8" w:rsidP="00CF380A"/>
    <w:p w14:paraId="036F9C96" w14:textId="401BCCA1" w:rsidR="00C74838" w:rsidRDefault="00C74838" w:rsidP="00CF380A"/>
    <w:p w14:paraId="66E61F68" w14:textId="454A7453" w:rsidR="00060C60" w:rsidRDefault="00C74838" w:rsidP="00CF380A">
      <w:pPr>
        <w:pStyle w:val="Heading1"/>
        <w:numPr>
          <w:ilvl w:val="0"/>
          <w:numId w:val="17"/>
        </w:numPr>
        <w:ind w:left="360"/>
      </w:pPr>
      <w:bookmarkStart w:id="9" w:name="_Toc143543606"/>
      <w:r>
        <w:t>Financials</w:t>
      </w:r>
      <w:bookmarkEnd w:id="9"/>
    </w:p>
    <w:p w14:paraId="63538570" w14:textId="00F72A04" w:rsidR="00883D04" w:rsidRDefault="00883D04" w:rsidP="00060C60"/>
    <w:p w14:paraId="6721C439" w14:textId="78E68313" w:rsidR="00C74838" w:rsidRDefault="00C74838" w:rsidP="00060C60"/>
    <w:p w14:paraId="7074830C" w14:textId="27FB009E" w:rsidR="00B07893" w:rsidRPr="00584458" w:rsidRDefault="00BB0B9C" w:rsidP="00FA0518">
      <w:pPr>
        <w:pStyle w:val="Heading1"/>
      </w:pPr>
      <w:bookmarkStart w:id="10" w:name="_Toc143543607"/>
      <w:r w:rsidRPr="00584458">
        <w:t>Appendix</w:t>
      </w:r>
      <w:bookmarkEnd w:id="10"/>
    </w:p>
    <w:p w14:paraId="3656E4FB" w14:textId="1F0F27E0" w:rsidR="00B07893" w:rsidRPr="00584458" w:rsidRDefault="00B07893" w:rsidP="00BA15BE">
      <w:pPr>
        <w:rPr>
          <w:rFonts w:cstheme="minorHAnsi"/>
        </w:rPr>
      </w:pPr>
    </w:p>
    <w:p w14:paraId="43E25AB4" w14:textId="06431EAC" w:rsidR="00B07893" w:rsidRPr="00AE5EE0" w:rsidRDefault="00B07893" w:rsidP="00BA15BE">
      <w:pPr>
        <w:rPr>
          <w:i/>
          <w:iCs/>
        </w:rPr>
      </w:pPr>
    </w:p>
    <w:p w14:paraId="11A29873" w14:textId="5B424D26" w:rsidR="00AE5EE0" w:rsidRDefault="00B50D28" w:rsidP="00BA15BE">
      <w:r>
        <w:t>Product strategy reference:</w:t>
      </w:r>
    </w:p>
    <w:p w14:paraId="34C43295" w14:textId="5A52F274" w:rsidR="00AE5EE0" w:rsidRDefault="000E7F4A" w:rsidP="00BA15BE">
      <w:hyperlink r:id="rId10" w:history="1">
        <w:r w:rsidR="00B50D28" w:rsidRPr="004A20E4">
          <w:rPr>
            <w:rStyle w:val="Hyperlink"/>
          </w:rPr>
          <w:t>https://www.profolus.com/topics/the-business-strategy-of-amazon/</w:t>
        </w:r>
      </w:hyperlink>
    </w:p>
    <w:p w14:paraId="700B16C0" w14:textId="2C724853" w:rsidR="00B50D28" w:rsidRDefault="00B50D28" w:rsidP="00BA15BE">
      <w:r>
        <w:t>Visualization reference:</w:t>
      </w:r>
    </w:p>
    <w:p w14:paraId="2E15B1BC" w14:textId="3AC2592D" w:rsidR="00B50D28" w:rsidRDefault="000E7F4A" w:rsidP="00BA15BE">
      <w:hyperlink r:id="rId11" w:history="1">
        <w:r w:rsidR="00B50D28" w:rsidRPr="004A20E4">
          <w:rPr>
            <w:rStyle w:val="Hyperlink"/>
          </w:rPr>
          <w:t>https://www.yankodesign.com/images/design_news/2021/04/Nutrio_smart_cutting_board_that_tracks_your_nutrition.jpg</w:t>
        </w:r>
      </w:hyperlink>
      <w:r w:rsidR="00B50D28">
        <w:t xml:space="preserve"> </w:t>
      </w:r>
    </w:p>
    <w:sectPr w:rsidR="00B50D28" w:rsidSect="0008575E">
      <w:footerReference w:type="even" r:id="rId12"/>
      <w:footerReference w:type="default" r:id="rId13"/>
      <w:pgSz w:w="12240" w:h="15840"/>
      <w:pgMar w:top="810" w:right="1440" w:bottom="109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33D2" w14:textId="77777777" w:rsidR="00A75386" w:rsidRDefault="00A75386" w:rsidP="0008575E">
      <w:r>
        <w:separator/>
      </w:r>
    </w:p>
  </w:endnote>
  <w:endnote w:type="continuationSeparator" w:id="0">
    <w:p w14:paraId="5D93958E" w14:textId="77777777" w:rsidR="00A75386" w:rsidRDefault="00A75386" w:rsidP="0008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198344"/>
      <w:docPartObj>
        <w:docPartGallery w:val="Page Numbers (Bottom of Page)"/>
        <w:docPartUnique/>
      </w:docPartObj>
    </w:sdtPr>
    <w:sdtEndPr>
      <w:rPr>
        <w:rStyle w:val="PageNumber"/>
      </w:rPr>
    </w:sdtEndPr>
    <w:sdtContent>
      <w:p w14:paraId="41106C75" w14:textId="41BDA2BA"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11070" w14:textId="77777777" w:rsidR="0008575E" w:rsidRDefault="0008575E" w:rsidP="000857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3966656"/>
      <w:docPartObj>
        <w:docPartGallery w:val="Page Numbers (Bottom of Page)"/>
        <w:docPartUnique/>
      </w:docPartObj>
    </w:sdtPr>
    <w:sdtEndPr>
      <w:rPr>
        <w:rStyle w:val="PageNumber"/>
      </w:rPr>
    </w:sdtEndPr>
    <w:sdtContent>
      <w:p w14:paraId="78767D71" w14:textId="7C062706" w:rsidR="0008575E" w:rsidRDefault="0008575E" w:rsidP="00381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CB25D0" w14:textId="55C5F9E5" w:rsidR="0008575E" w:rsidRDefault="0008575E" w:rsidP="0008575E">
    <w:pPr>
      <w:pStyle w:val="Footer"/>
      <w:ind w:right="360"/>
    </w:pPr>
    <w:r>
      <w:fldChar w:fldCharType="begin"/>
    </w:r>
    <w:r>
      <w:instrText xml:space="preserve"> DATE \@ "MMMM d, yyyy" </w:instrText>
    </w:r>
    <w:r>
      <w:fldChar w:fldCharType="separate"/>
    </w:r>
    <w:r w:rsidR="000E7F4A">
      <w:rPr>
        <w:noProof/>
      </w:rPr>
      <w:t>September 16, 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02EC" w14:textId="77777777" w:rsidR="00A75386" w:rsidRDefault="00A75386" w:rsidP="0008575E">
      <w:r>
        <w:separator/>
      </w:r>
    </w:p>
  </w:footnote>
  <w:footnote w:type="continuationSeparator" w:id="0">
    <w:p w14:paraId="3FFD5C98" w14:textId="77777777" w:rsidR="00A75386" w:rsidRDefault="00A75386" w:rsidP="0008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AF8"/>
    <w:multiLevelType w:val="hybridMultilevel"/>
    <w:tmpl w:val="6B925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632CB"/>
    <w:multiLevelType w:val="multilevel"/>
    <w:tmpl w:val="979E0C5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0BA6261"/>
    <w:multiLevelType w:val="hybridMultilevel"/>
    <w:tmpl w:val="B47A590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34B5348"/>
    <w:multiLevelType w:val="hybridMultilevel"/>
    <w:tmpl w:val="79B2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E34D2"/>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46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3F67FC"/>
    <w:multiLevelType w:val="hybridMultilevel"/>
    <w:tmpl w:val="742E8E5C"/>
    <w:lvl w:ilvl="0" w:tplc="5862222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9166D9"/>
    <w:multiLevelType w:val="hybridMultilevel"/>
    <w:tmpl w:val="B04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B16B9"/>
    <w:multiLevelType w:val="hybridMultilevel"/>
    <w:tmpl w:val="2A94D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5012B"/>
    <w:multiLevelType w:val="hybridMultilevel"/>
    <w:tmpl w:val="AF1C4C3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2B231E"/>
    <w:multiLevelType w:val="multilevel"/>
    <w:tmpl w:val="E5F481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1792023"/>
    <w:multiLevelType w:val="hybridMultilevel"/>
    <w:tmpl w:val="1E4C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33494"/>
    <w:multiLevelType w:val="hybridMultilevel"/>
    <w:tmpl w:val="B8D0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51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F9660A"/>
    <w:multiLevelType w:val="hybridMultilevel"/>
    <w:tmpl w:val="D13A1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F7153E"/>
    <w:multiLevelType w:val="hybridMultilevel"/>
    <w:tmpl w:val="583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27DB1"/>
    <w:multiLevelType w:val="hybridMultilevel"/>
    <w:tmpl w:val="7BD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A2A88"/>
    <w:multiLevelType w:val="hybridMultilevel"/>
    <w:tmpl w:val="A1F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EF7858"/>
    <w:multiLevelType w:val="hybridMultilevel"/>
    <w:tmpl w:val="1C1CD12A"/>
    <w:lvl w:ilvl="0" w:tplc="900232C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877B7"/>
    <w:multiLevelType w:val="hybridMultilevel"/>
    <w:tmpl w:val="B5EA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17683"/>
    <w:multiLevelType w:val="hybridMultilevel"/>
    <w:tmpl w:val="ACD8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41FC0"/>
    <w:multiLevelType w:val="hybridMultilevel"/>
    <w:tmpl w:val="631E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16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8D5E5D"/>
    <w:multiLevelType w:val="hybridMultilevel"/>
    <w:tmpl w:val="CE0A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C7E1F"/>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B1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D90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833662"/>
    <w:multiLevelType w:val="hybridMultilevel"/>
    <w:tmpl w:val="FD460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C33220"/>
    <w:multiLevelType w:val="multilevel"/>
    <w:tmpl w:val="4E928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B502B"/>
    <w:multiLevelType w:val="hybridMultilevel"/>
    <w:tmpl w:val="D63EA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D565A9"/>
    <w:multiLevelType w:val="multilevel"/>
    <w:tmpl w:val="4E92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50129">
    <w:abstractNumId w:val="10"/>
  </w:num>
  <w:num w:numId="2" w16cid:durableId="1082218999">
    <w:abstractNumId w:val="17"/>
  </w:num>
  <w:num w:numId="3" w16cid:durableId="1999141516">
    <w:abstractNumId w:val="23"/>
  </w:num>
  <w:num w:numId="4" w16cid:durableId="1865484863">
    <w:abstractNumId w:val="8"/>
  </w:num>
  <w:num w:numId="5" w16cid:durableId="1706175337">
    <w:abstractNumId w:val="29"/>
  </w:num>
  <w:num w:numId="6" w16cid:durableId="59862809">
    <w:abstractNumId w:val="19"/>
  </w:num>
  <w:num w:numId="7" w16cid:durableId="1222058046">
    <w:abstractNumId w:val="3"/>
  </w:num>
  <w:num w:numId="8" w16cid:durableId="1986081502">
    <w:abstractNumId w:val="15"/>
  </w:num>
  <w:num w:numId="9" w16cid:durableId="1706563886">
    <w:abstractNumId w:val="14"/>
  </w:num>
  <w:num w:numId="10" w16cid:durableId="1556310732">
    <w:abstractNumId w:val="27"/>
  </w:num>
  <w:num w:numId="11" w16cid:durableId="400250530">
    <w:abstractNumId w:val="21"/>
  </w:num>
  <w:num w:numId="12" w16cid:durableId="1127049356">
    <w:abstractNumId w:val="0"/>
  </w:num>
  <w:num w:numId="13" w16cid:durableId="1819298856">
    <w:abstractNumId w:val="2"/>
  </w:num>
  <w:num w:numId="14" w16cid:durableId="159347958">
    <w:abstractNumId w:val="9"/>
  </w:num>
  <w:num w:numId="15" w16cid:durableId="369652504">
    <w:abstractNumId w:val="6"/>
  </w:num>
  <w:num w:numId="16" w16cid:durableId="1391150890">
    <w:abstractNumId w:val="18"/>
  </w:num>
  <w:num w:numId="17" w16cid:durableId="851264447">
    <w:abstractNumId w:val="12"/>
  </w:num>
  <w:num w:numId="18" w16cid:durableId="407964907">
    <w:abstractNumId w:val="22"/>
  </w:num>
  <w:num w:numId="19" w16cid:durableId="244845003">
    <w:abstractNumId w:val="26"/>
  </w:num>
  <w:num w:numId="20" w16cid:durableId="1171456418">
    <w:abstractNumId w:val="25"/>
  </w:num>
  <w:num w:numId="21" w16cid:durableId="514811561">
    <w:abstractNumId w:val="13"/>
  </w:num>
  <w:num w:numId="22" w16cid:durableId="736703118">
    <w:abstractNumId w:val="5"/>
  </w:num>
  <w:num w:numId="23" w16cid:durableId="2144035734">
    <w:abstractNumId w:val="11"/>
  </w:num>
  <w:num w:numId="24" w16cid:durableId="1153063718">
    <w:abstractNumId w:val="28"/>
  </w:num>
  <w:num w:numId="25" w16cid:durableId="507599132">
    <w:abstractNumId w:val="24"/>
  </w:num>
  <w:num w:numId="26" w16cid:durableId="72777154">
    <w:abstractNumId w:val="20"/>
  </w:num>
  <w:num w:numId="27" w16cid:durableId="1010914409">
    <w:abstractNumId w:val="1"/>
  </w:num>
  <w:num w:numId="28" w16cid:durableId="716706717">
    <w:abstractNumId w:val="7"/>
  </w:num>
  <w:num w:numId="29" w16cid:durableId="2090149931">
    <w:abstractNumId w:val="16"/>
  </w:num>
  <w:num w:numId="30" w16cid:durableId="1852791370">
    <w:abstractNumId w:val="4"/>
  </w:num>
  <w:num w:numId="31" w16cid:durableId="1980263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93"/>
    <w:rsid w:val="000070C9"/>
    <w:rsid w:val="000327B1"/>
    <w:rsid w:val="00050A4E"/>
    <w:rsid w:val="00060C60"/>
    <w:rsid w:val="00062E77"/>
    <w:rsid w:val="00072DAC"/>
    <w:rsid w:val="0008575E"/>
    <w:rsid w:val="00090AB3"/>
    <w:rsid w:val="00094FB7"/>
    <w:rsid w:val="00096F98"/>
    <w:rsid w:val="000D02FA"/>
    <w:rsid w:val="000D3217"/>
    <w:rsid w:val="000E7F4A"/>
    <w:rsid w:val="00124123"/>
    <w:rsid w:val="001266C7"/>
    <w:rsid w:val="00142047"/>
    <w:rsid w:val="0016133A"/>
    <w:rsid w:val="001746F4"/>
    <w:rsid w:val="00191AEB"/>
    <w:rsid w:val="001B0A41"/>
    <w:rsid w:val="001B488B"/>
    <w:rsid w:val="001C08A7"/>
    <w:rsid w:val="001C488F"/>
    <w:rsid w:val="002020D1"/>
    <w:rsid w:val="00252388"/>
    <w:rsid w:val="00286ADA"/>
    <w:rsid w:val="002A5562"/>
    <w:rsid w:val="002A7277"/>
    <w:rsid w:val="002D17F1"/>
    <w:rsid w:val="002E3CB6"/>
    <w:rsid w:val="002E4A04"/>
    <w:rsid w:val="00300684"/>
    <w:rsid w:val="00302528"/>
    <w:rsid w:val="0030618F"/>
    <w:rsid w:val="0031192C"/>
    <w:rsid w:val="00323A89"/>
    <w:rsid w:val="00336E8B"/>
    <w:rsid w:val="00360935"/>
    <w:rsid w:val="00362AA7"/>
    <w:rsid w:val="0037467A"/>
    <w:rsid w:val="003828A4"/>
    <w:rsid w:val="003A0912"/>
    <w:rsid w:val="003A7DCC"/>
    <w:rsid w:val="003B3B88"/>
    <w:rsid w:val="003C426F"/>
    <w:rsid w:val="003D4BD7"/>
    <w:rsid w:val="003E093E"/>
    <w:rsid w:val="003F3492"/>
    <w:rsid w:val="004069A8"/>
    <w:rsid w:val="004265AD"/>
    <w:rsid w:val="004477D7"/>
    <w:rsid w:val="0047239C"/>
    <w:rsid w:val="0047275C"/>
    <w:rsid w:val="00485D7F"/>
    <w:rsid w:val="004A0D52"/>
    <w:rsid w:val="004B3933"/>
    <w:rsid w:val="00550853"/>
    <w:rsid w:val="00561DB0"/>
    <w:rsid w:val="00573BFD"/>
    <w:rsid w:val="00584458"/>
    <w:rsid w:val="00585EA0"/>
    <w:rsid w:val="005A07C1"/>
    <w:rsid w:val="005B4346"/>
    <w:rsid w:val="005B784F"/>
    <w:rsid w:val="005D28D3"/>
    <w:rsid w:val="005D74BA"/>
    <w:rsid w:val="005F3638"/>
    <w:rsid w:val="00655B38"/>
    <w:rsid w:val="00672D4A"/>
    <w:rsid w:val="006C3C3A"/>
    <w:rsid w:val="006C41DF"/>
    <w:rsid w:val="006D324A"/>
    <w:rsid w:val="006D45B1"/>
    <w:rsid w:val="006F28B1"/>
    <w:rsid w:val="00724565"/>
    <w:rsid w:val="00727B85"/>
    <w:rsid w:val="00733BE5"/>
    <w:rsid w:val="00734EE5"/>
    <w:rsid w:val="0073652D"/>
    <w:rsid w:val="007509E3"/>
    <w:rsid w:val="00773F88"/>
    <w:rsid w:val="00780170"/>
    <w:rsid w:val="00787045"/>
    <w:rsid w:val="00791EDC"/>
    <w:rsid w:val="007A025B"/>
    <w:rsid w:val="007A3951"/>
    <w:rsid w:val="007A46C6"/>
    <w:rsid w:val="007B7D79"/>
    <w:rsid w:val="007E012B"/>
    <w:rsid w:val="007F3D07"/>
    <w:rsid w:val="008248F9"/>
    <w:rsid w:val="008332E8"/>
    <w:rsid w:val="008336B4"/>
    <w:rsid w:val="00844076"/>
    <w:rsid w:val="008466E3"/>
    <w:rsid w:val="00852482"/>
    <w:rsid w:val="0085565F"/>
    <w:rsid w:val="00883D04"/>
    <w:rsid w:val="008A463C"/>
    <w:rsid w:val="008B0546"/>
    <w:rsid w:val="008D37F0"/>
    <w:rsid w:val="008F1737"/>
    <w:rsid w:val="009065A2"/>
    <w:rsid w:val="009237C8"/>
    <w:rsid w:val="009342CB"/>
    <w:rsid w:val="009525B7"/>
    <w:rsid w:val="009632C7"/>
    <w:rsid w:val="0099411E"/>
    <w:rsid w:val="009B3BA1"/>
    <w:rsid w:val="009C6E62"/>
    <w:rsid w:val="009E0ABE"/>
    <w:rsid w:val="009E5938"/>
    <w:rsid w:val="009F78CE"/>
    <w:rsid w:val="00A106AB"/>
    <w:rsid w:val="00A22393"/>
    <w:rsid w:val="00A30D37"/>
    <w:rsid w:val="00A45959"/>
    <w:rsid w:val="00A75386"/>
    <w:rsid w:val="00A75FA7"/>
    <w:rsid w:val="00A85B69"/>
    <w:rsid w:val="00AA1252"/>
    <w:rsid w:val="00AA77BB"/>
    <w:rsid w:val="00AB7534"/>
    <w:rsid w:val="00AE5EE0"/>
    <w:rsid w:val="00AF722F"/>
    <w:rsid w:val="00B07893"/>
    <w:rsid w:val="00B16678"/>
    <w:rsid w:val="00B241BE"/>
    <w:rsid w:val="00B50D28"/>
    <w:rsid w:val="00B52B46"/>
    <w:rsid w:val="00B57F57"/>
    <w:rsid w:val="00B7055F"/>
    <w:rsid w:val="00B72D88"/>
    <w:rsid w:val="00B766C5"/>
    <w:rsid w:val="00B91D2E"/>
    <w:rsid w:val="00B94698"/>
    <w:rsid w:val="00BA15BE"/>
    <w:rsid w:val="00BB0B9C"/>
    <w:rsid w:val="00BC5DA7"/>
    <w:rsid w:val="00BD21C1"/>
    <w:rsid w:val="00BE1C94"/>
    <w:rsid w:val="00BE4685"/>
    <w:rsid w:val="00BF41F6"/>
    <w:rsid w:val="00BF67C0"/>
    <w:rsid w:val="00C21E56"/>
    <w:rsid w:val="00C24C3A"/>
    <w:rsid w:val="00C33F87"/>
    <w:rsid w:val="00C33FB0"/>
    <w:rsid w:val="00C73F2C"/>
    <w:rsid w:val="00C74838"/>
    <w:rsid w:val="00C82187"/>
    <w:rsid w:val="00CE19D1"/>
    <w:rsid w:val="00CE5395"/>
    <w:rsid w:val="00CF380A"/>
    <w:rsid w:val="00D06CEF"/>
    <w:rsid w:val="00D119AC"/>
    <w:rsid w:val="00D141D8"/>
    <w:rsid w:val="00D349BA"/>
    <w:rsid w:val="00D5124A"/>
    <w:rsid w:val="00D53CF7"/>
    <w:rsid w:val="00D82653"/>
    <w:rsid w:val="00D8497B"/>
    <w:rsid w:val="00D95776"/>
    <w:rsid w:val="00DE3FCD"/>
    <w:rsid w:val="00DE597A"/>
    <w:rsid w:val="00DF1204"/>
    <w:rsid w:val="00E03A18"/>
    <w:rsid w:val="00E16FD7"/>
    <w:rsid w:val="00E20AAB"/>
    <w:rsid w:val="00E24A4E"/>
    <w:rsid w:val="00E24CBA"/>
    <w:rsid w:val="00E34813"/>
    <w:rsid w:val="00E34EEC"/>
    <w:rsid w:val="00E37D6B"/>
    <w:rsid w:val="00E55A3B"/>
    <w:rsid w:val="00E914B8"/>
    <w:rsid w:val="00E92A2D"/>
    <w:rsid w:val="00EB4B49"/>
    <w:rsid w:val="00EB7BC8"/>
    <w:rsid w:val="00ED141F"/>
    <w:rsid w:val="00ED1E87"/>
    <w:rsid w:val="00EE454B"/>
    <w:rsid w:val="00EF20B3"/>
    <w:rsid w:val="00F07C13"/>
    <w:rsid w:val="00F149B8"/>
    <w:rsid w:val="00F35A04"/>
    <w:rsid w:val="00F60A66"/>
    <w:rsid w:val="00F800BE"/>
    <w:rsid w:val="00FA0518"/>
    <w:rsid w:val="00FA113D"/>
    <w:rsid w:val="00FA79E7"/>
    <w:rsid w:val="00FB1142"/>
    <w:rsid w:val="00FC288F"/>
    <w:rsid w:val="00FC4ECF"/>
    <w:rsid w:val="00FD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0583C6"/>
  <w15:chartTrackingRefBased/>
  <w15:docId w15:val="{F41EDEC8-2F07-4E4A-B206-0B5A6BCA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4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78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7893"/>
  </w:style>
  <w:style w:type="character" w:customStyle="1" w:styleId="Heading1Char">
    <w:name w:val="Heading 1 Char"/>
    <w:basedOn w:val="DefaultParagraphFont"/>
    <w:link w:val="Heading1"/>
    <w:uiPriority w:val="9"/>
    <w:rsid w:val="00584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45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F380A"/>
    <w:pPr>
      <w:tabs>
        <w:tab w:val="right" w:leader="dot" w:pos="9350"/>
      </w:tabs>
      <w:spacing w:after="100"/>
    </w:pPr>
  </w:style>
  <w:style w:type="paragraph" w:styleId="TOC2">
    <w:name w:val="toc 2"/>
    <w:basedOn w:val="Normal"/>
    <w:next w:val="Normal"/>
    <w:autoRedefine/>
    <w:uiPriority w:val="39"/>
    <w:unhideWhenUsed/>
    <w:rsid w:val="001C08A7"/>
    <w:pPr>
      <w:spacing w:after="100"/>
      <w:ind w:left="240"/>
    </w:pPr>
  </w:style>
  <w:style w:type="character" w:styleId="Hyperlink">
    <w:name w:val="Hyperlink"/>
    <w:basedOn w:val="DefaultParagraphFont"/>
    <w:uiPriority w:val="99"/>
    <w:unhideWhenUsed/>
    <w:rsid w:val="001C08A7"/>
    <w:rPr>
      <w:color w:val="0563C1" w:themeColor="hyperlink"/>
      <w:u w:val="single"/>
    </w:rPr>
  </w:style>
  <w:style w:type="paragraph" w:styleId="Footer">
    <w:name w:val="footer"/>
    <w:basedOn w:val="Normal"/>
    <w:link w:val="FooterChar"/>
    <w:uiPriority w:val="99"/>
    <w:unhideWhenUsed/>
    <w:rsid w:val="0008575E"/>
    <w:pPr>
      <w:tabs>
        <w:tab w:val="center" w:pos="4680"/>
        <w:tab w:val="right" w:pos="9360"/>
      </w:tabs>
    </w:pPr>
  </w:style>
  <w:style w:type="character" w:customStyle="1" w:styleId="FooterChar">
    <w:name w:val="Footer Char"/>
    <w:basedOn w:val="DefaultParagraphFont"/>
    <w:link w:val="Footer"/>
    <w:uiPriority w:val="99"/>
    <w:rsid w:val="0008575E"/>
  </w:style>
  <w:style w:type="character" w:styleId="PageNumber">
    <w:name w:val="page number"/>
    <w:basedOn w:val="DefaultParagraphFont"/>
    <w:uiPriority w:val="99"/>
    <w:semiHidden/>
    <w:unhideWhenUsed/>
    <w:rsid w:val="0008575E"/>
  </w:style>
  <w:style w:type="paragraph" w:styleId="Header">
    <w:name w:val="header"/>
    <w:basedOn w:val="Normal"/>
    <w:link w:val="HeaderChar"/>
    <w:uiPriority w:val="99"/>
    <w:unhideWhenUsed/>
    <w:rsid w:val="0008575E"/>
    <w:pPr>
      <w:tabs>
        <w:tab w:val="center" w:pos="4680"/>
        <w:tab w:val="right" w:pos="9360"/>
      </w:tabs>
    </w:pPr>
  </w:style>
  <w:style w:type="character" w:customStyle="1" w:styleId="HeaderChar">
    <w:name w:val="Header Char"/>
    <w:basedOn w:val="DefaultParagraphFont"/>
    <w:link w:val="Header"/>
    <w:uiPriority w:val="99"/>
    <w:rsid w:val="0008575E"/>
  </w:style>
  <w:style w:type="table" w:styleId="TableGrid">
    <w:name w:val="Table Grid"/>
    <w:basedOn w:val="TableNormal"/>
    <w:uiPriority w:val="39"/>
    <w:rsid w:val="00F14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9B8"/>
    <w:pPr>
      <w:ind w:left="720"/>
      <w:contextualSpacing/>
    </w:pPr>
  </w:style>
  <w:style w:type="paragraph" w:customStyle="1" w:styleId="TOCJB">
    <w:name w:val="TOC JB"/>
    <w:basedOn w:val="TOC1"/>
    <w:next w:val="Heading1"/>
    <w:qFormat/>
    <w:rsid w:val="002A5562"/>
    <w:rPr>
      <w:b/>
      <w:noProof/>
      <w:szCs w:val="22"/>
    </w:rPr>
  </w:style>
  <w:style w:type="paragraph" w:styleId="Revision">
    <w:name w:val="Revision"/>
    <w:hidden/>
    <w:uiPriority w:val="99"/>
    <w:semiHidden/>
    <w:rsid w:val="00655B38"/>
  </w:style>
  <w:style w:type="character" w:styleId="UnresolvedMention">
    <w:name w:val="Unresolved Mention"/>
    <w:basedOn w:val="DefaultParagraphFont"/>
    <w:uiPriority w:val="99"/>
    <w:rsid w:val="00750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9248">
      <w:bodyDiv w:val="1"/>
      <w:marLeft w:val="0"/>
      <w:marRight w:val="0"/>
      <w:marTop w:val="0"/>
      <w:marBottom w:val="0"/>
      <w:divBdr>
        <w:top w:val="none" w:sz="0" w:space="0" w:color="auto"/>
        <w:left w:val="none" w:sz="0" w:space="0" w:color="auto"/>
        <w:bottom w:val="none" w:sz="0" w:space="0" w:color="auto"/>
        <w:right w:val="none" w:sz="0" w:space="0" w:color="auto"/>
      </w:divBdr>
    </w:div>
    <w:div w:id="1003094203">
      <w:bodyDiv w:val="1"/>
      <w:marLeft w:val="0"/>
      <w:marRight w:val="0"/>
      <w:marTop w:val="0"/>
      <w:marBottom w:val="0"/>
      <w:divBdr>
        <w:top w:val="none" w:sz="0" w:space="0" w:color="auto"/>
        <w:left w:val="none" w:sz="0" w:space="0" w:color="auto"/>
        <w:bottom w:val="none" w:sz="0" w:space="0" w:color="auto"/>
        <w:right w:val="none" w:sz="0" w:space="0" w:color="auto"/>
      </w:divBdr>
    </w:div>
    <w:div w:id="11533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amp;node=9818047011&amp;ref=MARS_NAV_desktop_ech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nkodesign.com/images/design_news/2021/04/Nutrio_smart_cutting_board_that_tracks_your_nutrition.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rofolus.com/topics/the-business-strategy-of-amaz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Berardone</dc:creator>
  <cp:keywords/>
  <dc:description/>
  <cp:lastModifiedBy>Carl Gruhn</cp:lastModifiedBy>
  <cp:revision>2</cp:revision>
  <cp:lastPrinted>2023-09-12T13:01:00Z</cp:lastPrinted>
  <dcterms:created xsi:type="dcterms:W3CDTF">2023-09-16T12:59:00Z</dcterms:created>
  <dcterms:modified xsi:type="dcterms:W3CDTF">2023-09-16T12:59:00Z</dcterms:modified>
  <cp:category/>
</cp:coreProperties>
</file>